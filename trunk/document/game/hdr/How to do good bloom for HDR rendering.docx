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1D7" w:rsidRPr="007E21D7" w:rsidRDefault="007E21D7" w:rsidP="007E21D7">
      <w:pPr>
        <w:widowControl/>
        <w:shd w:val="clear" w:color="auto" w:fill="FFFFFF"/>
        <w:spacing w:before="100" w:beforeAutospacing="1" w:after="100" w:afterAutospacing="1" w:line="285" w:lineRule="atLeast"/>
        <w:jc w:val="left"/>
        <w:rPr>
          <w:rFonts w:ascii="Arial" w:eastAsia="宋体" w:hAnsi="Arial" w:cs="Arial"/>
          <w:color w:val="000000"/>
          <w:kern w:val="0"/>
          <w:sz w:val="18"/>
          <w:szCs w:val="18"/>
        </w:rPr>
      </w:pPr>
      <w:r w:rsidRPr="007E21D7">
        <w:rPr>
          <w:rFonts w:ascii="Arial" w:eastAsia="宋体" w:hAnsi="Arial" w:cs="Arial"/>
          <w:color w:val="000000"/>
          <w:kern w:val="0"/>
          <w:sz w:val="18"/>
          <w:szCs w:val="18"/>
        </w:rPr>
        <w:t>One thing that makes HDR rendering impressive is the bloom effect. In fact even if bloom is in a sense decoupled from HDR rendering, it is often confused with HDR. There are 3d engines out there that advertise bloom for HDR rendering, which is nonsense. You can have HDR rendering without bloom, and you can have bloom without HDR rendering. What makes the sweet, sweeter is the combination of the two. Actually if you present the average gamer HDR rendering without bloom, it will be hard for her to understand the difference between LDR and HDR rendering…</w:t>
      </w:r>
    </w:p>
    <w:p w:rsidR="007E21D7" w:rsidRPr="007E21D7" w:rsidRDefault="007E21D7" w:rsidP="007E21D7">
      <w:pPr>
        <w:widowControl/>
        <w:shd w:val="clear" w:color="auto" w:fill="FFFFFF"/>
        <w:spacing w:before="100" w:beforeAutospacing="1" w:after="100" w:afterAutospacing="1" w:line="285" w:lineRule="atLeast"/>
        <w:jc w:val="left"/>
        <w:rPr>
          <w:rFonts w:ascii="Arial" w:eastAsia="宋体" w:hAnsi="Arial" w:cs="Arial"/>
          <w:color w:val="000000"/>
          <w:kern w:val="0"/>
          <w:sz w:val="18"/>
          <w:szCs w:val="18"/>
        </w:rPr>
      </w:pPr>
      <w:r w:rsidRPr="007E21D7">
        <w:rPr>
          <w:rFonts w:ascii="Arial" w:eastAsia="宋体" w:hAnsi="Arial" w:cs="Arial"/>
          <w:color w:val="000000"/>
          <w:kern w:val="0"/>
          <w:sz w:val="18"/>
          <w:szCs w:val="18"/>
        </w:rPr>
        <w:t>This means that you are going to need good blooming in your engine to really have that “WOW” thing coming out of peoples mouths. Before writing the </w:t>
      </w:r>
      <w:hyperlink r:id="rId7" w:history="1">
        <w:r w:rsidRPr="007E21D7">
          <w:rPr>
            <w:rFonts w:ascii="Arial" w:eastAsia="宋体" w:hAnsi="Arial" w:cs="Arial"/>
            <w:color w:val="133257"/>
            <w:kern w:val="0"/>
            <w:sz w:val="18"/>
            <w:u w:val="single"/>
          </w:rPr>
          <w:t>Sylphis3D</w:t>
        </w:r>
      </w:hyperlink>
      <w:r w:rsidRPr="007E21D7">
        <w:rPr>
          <w:rFonts w:ascii="Arial" w:eastAsia="宋体" w:hAnsi="Arial" w:cs="Arial"/>
          <w:color w:val="000000"/>
          <w:kern w:val="0"/>
          <w:sz w:val="18"/>
          <w:szCs w:val="18"/>
        </w:rPr>
        <w:t> HDR rendering implementation I had read some articles about blooming but the results were never satisfactory. I’m going to present you here the method I used and that really makes a perfect bloom that is also faster to perform and uses less memory.</w:t>
      </w:r>
    </w:p>
    <w:p w:rsidR="007E21D7" w:rsidRPr="007E21D7" w:rsidRDefault="007E21D7" w:rsidP="007E21D7">
      <w:pPr>
        <w:widowControl/>
        <w:shd w:val="clear" w:color="auto" w:fill="FFFFFF"/>
        <w:spacing w:before="100" w:beforeAutospacing="1" w:after="100" w:afterAutospacing="1" w:line="285" w:lineRule="atLeast"/>
        <w:jc w:val="left"/>
        <w:outlineLvl w:val="1"/>
        <w:rPr>
          <w:rFonts w:ascii="Arial" w:eastAsia="宋体" w:hAnsi="Arial" w:cs="Arial"/>
          <w:b/>
          <w:bCs/>
          <w:color w:val="000000"/>
          <w:kern w:val="0"/>
          <w:sz w:val="36"/>
          <w:szCs w:val="36"/>
        </w:rPr>
      </w:pPr>
      <w:r w:rsidRPr="007E21D7">
        <w:rPr>
          <w:rFonts w:ascii="Arial" w:eastAsia="宋体" w:hAnsi="Arial" w:cs="Arial"/>
          <w:b/>
          <w:bCs/>
          <w:color w:val="000000"/>
          <w:kern w:val="0"/>
          <w:sz w:val="36"/>
          <w:szCs w:val="36"/>
        </w:rPr>
        <w:t>The usual algorithm for bloom is this :</w:t>
      </w:r>
    </w:p>
    <w:p w:rsidR="007E21D7" w:rsidRPr="007E21D7" w:rsidRDefault="007E21D7" w:rsidP="007E21D7">
      <w:pPr>
        <w:widowControl/>
        <w:numPr>
          <w:ilvl w:val="0"/>
          <w:numId w:val="1"/>
        </w:numPr>
        <w:shd w:val="clear" w:color="auto" w:fill="FFFFFF"/>
        <w:spacing w:before="100" w:beforeAutospacing="1" w:after="100" w:afterAutospacing="1" w:line="285" w:lineRule="atLeast"/>
        <w:jc w:val="left"/>
        <w:rPr>
          <w:rFonts w:ascii="Arial" w:eastAsia="宋体" w:hAnsi="Arial" w:cs="Arial"/>
          <w:color w:val="000000"/>
          <w:kern w:val="0"/>
          <w:sz w:val="18"/>
          <w:szCs w:val="18"/>
        </w:rPr>
      </w:pPr>
      <w:r w:rsidRPr="007E21D7">
        <w:rPr>
          <w:rFonts w:ascii="Arial" w:eastAsia="宋体" w:hAnsi="Arial" w:cs="Arial"/>
          <w:color w:val="000000"/>
          <w:kern w:val="0"/>
          <w:sz w:val="18"/>
          <w:szCs w:val="18"/>
        </w:rPr>
        <w:t>Take the current render and downscale it to a reasonable size that is preferably a power of 2</w:t>
      </w:r>
    </w:p>
    <w:p w:rsidR="007E21D7" w:rsidRPr="007E21D7" w:rsidRDefault="007E21D7" w:rsidP="007E21D7">
      <w:pPr>
        <w:widowControl/>
        <w:numPr>
          <w:ilvl w:val="0"/>
          <w:numId w:val="1"/>
        </w:numPr>
        <w:shd w:val="clear" w:color="auto" w:fill="FFFFFF"/>
        <w:spacing w:before="100" w:beforeAutospacing="1" w:after="100" w:afterAutospacing="1" w:line="285" w:lineRule="atLeast"/>
        <w:jc w:val="left"/>
        <w:rPr>
          <w:rFonts w:ascii="Arial" w:eastAsia="宋体" w:hAnsi="Arial" w:cs="Arial"/>
          <w:color w:val="000000"/>
          <w:kern w:val="0"/>
          <w:sz w:val="18"/>
          <w:szCs w:val="18"/>
        </w:rPr>
      </w:pPr>
      <w:r w:rsidRPr="007E21D7">
        <w:rPr>
          <w:rFonts w:ascii="Arial" w:eastAsia="宋体" w:hAnsi="Arial" w:cs="Arial"/>
          <w:color w:val="000000"/>
          <w:kern w:val="0"/>
          <w:sz w:val="18"/>
          <w:szCs w:val="18"/>
        </w:rPr>
        <w:t>Apply a bright-pass filter on the image to keep only high luminance values</w:t>
      </w:r>
    </w:p>
    <w:p w:rsidR="007E21D7" w:rsidRPr="007E21D7" w:rsidRDefault="007E21D7" w:rsidP="007E21D7">
      <w:pPr>
        <w:widowControl/>
        <w:numPr>
          <w:ilvl w:val="0"/>
          <w:numId w:val="1"/>
        </w:numPr>
        <w:shd w:val="clear" w:color="auto" w:fill="FFFFFF"/>
        <w:spacing w:before="100" w:beforeAutospacing="1" w:after="100" w:afterAutospacing="1" w:line="285" w:lineRule="atLeast"/>
        <w:jc w:val="left"/>
        <w:rPr>
          <w:rFonts w:ascii="Arial" w:eastAsia="宋体" w:hAnsi="Arial" w:cs="Arial"/>
          <w:color w:val="000000"/>
          <w:kern w:val="0"/>
          <w:sz w:val="18"/>
          <w:szCs w:val="18"/>
        </w:rPr>
      </w:pPr>
      <w:r w:rsidRPr="007E21D7">
        <w:rPr>
          <w:rFonts w:ascii="Arial" w:eastAsia="宋体" w:hAnsi="Arial" w:cs="Arial"/>
          <w:color w:val="000000"/>
          <w:kern w:val="0"/>
          <w:sz w:val="18"/>
          <w:szCs w:val="18"/>
        </w:rPr>
        <w:t>Apply a Gaussian blur filter of small kernel size several times to get a good blur</w:t>
      </w:r>
    </w:p>
    <w:p w:rsidR="007E21D7" w:rsidRPr="007E21D7" w:rsidRDefault="007E21D7" w:rsidP="007E21D7">
      <w:pPr>
        <w:widowControl/>
        <w:numPr>
          <w:ilvl w:val="0"/>
          <w:numId w:val="1"/>
        </w:numPr>
        <w:shd w:val="clear" w:color="auto" w:fill="FFFFFF"/>
        <w:spacing w:before="100" w:beforeAutospacing="1" w:after="100" w:afterAutospacing="1" w:line="285" w:lineRule="atLeast"/>
        <w:jc w:val="left"/>
        <w:rPr>
          <w:rFonts w:ascii="Arial" w:eastAsia="宋体" w:hAnsi="Arial" w:cs="Arial"/>
          <w:color w:val="000000"/>
          <w:kern w:val="0"/>
          <w:sz w:val="18"/>
          <w:szCs w:val="18"/>
        </w:rPr>
      </w:pPr>
      <w:r w:rsidRPr="007E21D7">
        <w:rPr>
          <w:rFonts w:ascii="Arial" w:eastAsia="宋体" w:hAnsi="Arial" w:cs="Arial"/>
          <w:color w:val="000000"/>
          <w:kern w:val="0"/>
          <w:sz w:val="18"/>
          <w:szCs w:val="18"/>
        </w:rPr>
        <w:t>Additively blend the resulting texture on the screen</w:t>
      </w:r>
    </w:p>
    <w:p w:rsidR="007E21D7" w:rsidRPr="007E21D7" w:rsidRDefault="007E21D7" w:rsidP="007E21D7">
      <w:pPr>
        <w:widowControl/>
        <w:shd w:val="clear" w:color="auto" w:fill="FFFFFF"/>
        <w:spacing w:before="100" w:beforeAutospacing="1" w:after="100" w:afterAutospacing="1" w:line="285" w:lineRule="atLeast"/>
        <w:jc w:val="left"/>
        <w:rPr>
          <w:rFonts w:ascii="Arial" w:eastAsia="宋体" w:hAnsi="Arial" w:cs="Arial"/>
          <w:color w:val="000000"/>
          <w:kern w:val="0"/>
          <w:sz w:val="18"/>
          <w:szCs w:val="18"/>
        </w:rPr>
      </w:pPr>
      <w:r w:rsidRPr="007E21D7">
        <w:rPr>
          <w:rFonts w:ascii="Arial" w:eastAsia="宋体" w:hAnsi="Arial" w:cs="Arial"/>
          <w:color w:val="000000"/>
          <w:kern w:val="0"/>
          <w:sz w:val="18"/>
          <w:szCs w:val="18"/>
        </w:rPr>
        <w:t>The above algorithm is what you do in general for bloom but has a flaw. The flaw is in the blurring step. This blurring is done by applying a Gaussian blur filter. This Gaussian filter is decomposed to two passes: one horizontal and one vertical. This way the samples required for the filter is reduced. I’m not going to get into this since I consider this as something trivial.</w:t>
      </w:r>
    </w:p>
    <w:p w:rsidR="007E21D7" w:rsidRPr="007E21D7" w:rsidRDefault="007E21D7" w:rsidP="007E21D7">
      <w:pPr>
        <w:widowControl/>
        <w:shd w:val="clear" w:color="auto" w:fill="FFFFFF"/>
        <w:spacing w:before="100" w:beforeAutospacing="1" w:after="100" w:afterAutospacing="1" w:line="285" w:lineRule="atLeast"/>
        <w:jc w:val="left"/>
        <w:rPr>
          <w:rFonts w:ascii="Arial" w:eastAsia="宋体" w:hAnsi="Arial" w:cs="Arial"/>
          <w:color w:val="000000"/>
          <w:kern w:val="0"/>
          <w:sz w:val="18"/>
          <w:szCs w:val="18"/>
        </w:rPr>
      </w:pPr>
      <w:r w:rsidRPr="007E21D7">
        <w:rPr>
          <w:rFonts w:ascii="Arial" w:eastAsia="宋体" w:hAnsi="Arial" w:cs="Arial"/>
          <w:color w:val="000000"/>
          <w:kern w:val="0"/>
          <w:sz w:val="18"/>
          <w:szCs w:val="18"/>
        </w:rPr>
        <w:t>The problem is the size of the kernel of this filter. Since we are doing this in real-time and on the GPU, we can’t have as many samples as we like. This results in small kernels that create very small blur. The common solution to this problem is to repeat the blur step several times in order to expand the blur.</w:t>
      </w:r>
    </w:p>
    <w:p w:rsidR="007E21D7" w:rsidRPr="007E21D7" w:rsidRDefault="007E21D7" w:rsidP="007E21D7">
      <w:pPr>
        <w:widowControl/>
        <w:shd w:val="clear" w:color="auto" w:fill="FFFFFF"/>
        <w:spacing w:line="285" w:lineRule="atLeast"/>
        <w:jc w:val="left"/>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1219200" cy="1219200"/>
            <wp:effectExtent l="19050" t="0" r="0" b="0"/>
            <wp:docPr id="1" name="图片 1" descr="bright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ghtpass.jpg"/>
                    <pic:cNvPicPr>
                      <a:picLocks noChangeAspect="1" noChangeArrowheads="1"/>
                    </pic:cNvPicPr>
                  </pic:nvPicPr>
                  <pic:blipFill>
                    <a:blip r:embed="rId8"/>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7E21D7" w:rsidRPr="007E21D7" w:rsidRDefault="007E21D7" w:rsidP="007E21D7">
      <w:pPr>
        <w:widowControl/>
        <w:shd w:val="clear" w:color="auto" w:fill="FFFFFF"/>
        <w:spacing w:line="285" w:lineRule="atLeast"/>
        <w:jc w:val="center"/>
        <w:rPr>
          <w:rFonts w:ascii="Arial" w:eastAsia="宋体" w:hAnsi="Arial" w:cs="Arial"/>
          <w:color w:val="000000"/>
          <w:kern w:val="0"/>
          <w:sz w:val="18"/>
          <w:szCs w:val="18"/>
        </w:rPr>
      </w:pPr>
      <w:r w:rsidRPr="007E21D7">
        <w:rPr>
          <w:rFonts w:ascii="Arial" w:eastAsia="宋体" w:hAnsi="Arial" w:cs="Arial"/>
          <w:color w:val="000000"/>
          <w:kern w:val="0"/>
          <w:sz w:val="18"/>
          <w:szCs w:val="18"/>
        </w:rPr>
        <w:t>The unblurred </w:t>
      </w:r>
      <w:r w:rsidRPr="007E21D7">
        <w:rPr>
          <w:rFonts w:ascii="Arial" w:eastAsia="宋体" w:hAnsi="Arial" w:cs="Arial"/>
          <w:color w:val="000000"/>
          <w:kern w:val="0"/>
          <w:sz w:val="18"/>
          <w:szCs w:val="18"/>
        </w:rPr>
        <w:br/>
        <w:t>bloom texture</w:t>
      </w:r>
    </w:p>
    <w:p w:rsidR="007E21D7" w:rsidRPr="007E21D7" w:rsidRDefault="007E21D7" w:rsidP="007E21D7">
      <w:pPr>
        <w:widowControl/>
        <w:shd w:val="clear" w:color="auto" w:fill="FFFFFF"/>
        <w:spacing w:line="285" w:lineRule="atLeast"/>
        <w:jc w:val="left"/>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1219200" cy="1219200"/>
            <wp:effectExtent l="19050" t="0" r="0" b="0"/>
            <wp:docPr id="2" name="图片 2" descr="brightpass_5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ghtpass_5g.jpg"/>
                    <pic:cNvPicPr>
                      <a:picLocks noChangeAspect="1" noChangeArrowheads="1"/>
                    </pic:cNvPicPr>
                  </pic:nvPicPr>
                  <pic:blipFill>
                    <a:blip r:embed="rId9"/>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7E21D7" w:rsidRPr="007E21D7" w:rsidRDefault="007E21D7" w:rsidP="007E21D7">
      <w:pPr>
        <w:widowControl/>
        <w:shd w:val="clear" w:color="auto" w:fill="FFFFFF"/>
        <w:spacing w:line="285" w:lineRule="atLeast"/>
        <w:jc w:val="center"/>
        <w:rPr>
          <w:rFonts w:ascii="Arial" w:eastAsia="宋体" w:hAnsi="Arial" w:cs="Arial"/>
          <w:color w:val="000000"/>
          <w:kern w:val="0"/>
          <w:sz w:val="18"/>
          <w:szCs w:val="18"/>
        </w:rPr>
      </w:pPr>
      <w:r w:rsidRPr="007E21D7">
        <w:rPr>
          <w:rFonts w:ascii="Arial" w:eastAsia="宋体" w:hAnsi="Arial" w:cs="Arial"/>
          <w:color w:val="000000"/>
          <w:kern w:val="0"/>
          <w:sz w:val="18"/>
          <w:szCs w:val="18"/>
        </w:rPr>
        <w:lastRenderedPageBreak/>
        <w:t>After 5 Gaussian</w:t>
      </w:r>
      <w:r w:rsidRPr="007E21D7">
        <w:rPr>
          <w:rFonts w:ascii="Arial" w:eastAsia="宋体" w:hAnsi="Arial" w:cs="Arial"/>
          <w:color w:val="000000"/>
          <w:kern w:val="0"/>
          <w:sz w:val="18"/>
          <w:szCs w:val="18"/>
        </w:rPr>
        <w:br/>
        <w:t>blurs of 5×5 kernel</w:t>
      </w:r>
    </w:p>
    <w:p w:rsidR="007E21D7" w:rsidRPr="007E21D7" w:rsidRDefault="007E21D7" w:rsidP="007E21D7">
      <w:pPr>
        <w:widowControl/>
        <w:shd w:val="clear" w:color="auto" w:fill="FFFFFF"/>
        <w:spacing w:before="100" w:beforeAutospacing="1" w:after="100" w:afterAutospacing="1" w:line="285" w:lineRule="atLeast"/>
        <w:jc w:val="left"/>
        <w:rPr>
          <w:rFonts w:ascii="Arial" w:eastAsia="宋体" w:hAnsi="Arial" w:cs="Arial"/>
          <w:color w:val="000000"/>
          <w:kern w:val="0"/>
          <w:sz w:val="18"/>
          <w:szCs w:val="18"/>
        </w:rPr>
      </w:pP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t>In the above images we can see the texture that results after the bright-pass filter of the left, and on the right we see the blurred image of it after applying a Gaussian blur with a 5×5 kernel 5 times. This bloom texture is not what I consider a good result. The reasons are:</w:t>
      </w:r>
    </w:p>
    <w:p w:rsidR="007E21D7" w:rsidRPr="007E21D7" w:rsidRDefault="007E21D7" w:rsidP="007E21D7">
      <w:pPr>
        <w:widowControl/>
        <w:numPr>
          <w:ilvl w:val="0"/>
          <w:numId w:val="2"/>
        </w:numPr>
        <w:shd w:val="clear" w:color="auto" w:fill="FFFFFF"/>
        <w:spacing w:before="100" w:beforeAutospacing="1" w:after="100" w:afterAutospacing="1" w:line="285" w:lineRule="atLeast"/>
        <w:jc w:val="left"/>
        <w:rPr>
          <w:rFonts w:ascii="Arial" w:eastAsia="宋体" w:hAnsi="Arial" w:cs="Arial"/>
          <w:color w:val="000000"/>
          <w:kern w:val="0"/>
          <w:sz w:val="18"/>
          <w:szCs w:val="18"/>
        </w:rPr>
      </w:pPr>
      <w:r w:rsidRPr="007E21D7">
        <w:rPr>
          <w:rFonts w:ascii="Arial" w:eastAsia="宋体" w:hAnsi="Arial" w:cs="Arial"/>
          <w:b/>
          <w:bCs/>
          <w:color w:val="000000"/>
          <w:kern w:val="0"/>
          <w:sz w:val="18"/>
        </w:rPr>
        <w:t>The image lost its intensity</w:t>
      </w:r>
      <w:r w:rsidRPr="007E21D7">
        <w:rPr>
          <w:rFonts w:ascii="Arial" w:eastAsia="宋体" w:hAnsi="Arial" w:cs="Arial"/>
          <w:color w:val="000000"/>
          <w:kern w:val="0"/>
          <w:sz w:val="18"/>
          <w:szCs w:val="18"/>
        </w:rPr>
        <w:t>: The several blurs resulted in a fading of the luminance.</w:t>
      </w:r>
    </w:p>
    <w:p w:rsidR="007E21D7" w:rsidRPr="007E21D7" w:rsidRDefault="007E21D7" w:rsidP="007E21D7">
      <w:pPr>
        <w:widowControl/>
        <w:numPr>
          <w:ilvl w:val="0"/>
          <w:numId w:val="2"/>
        </w:numPr>
        <w:shd w:val="clear" w:color="auto" w:fill="FFFFFF"/>
        <w:spacing w:before="100" w:beforeAutospacing="1" w:after="100" w:afterAutospacing="1" w:line="285" w:lineRule="atLeast"/>
        <w:jc w:val="left"/>
        <w:rPr>
          <w:rFonts w:ascii="Arial" w:eastAsia="宋体" w:hAnsi="Arial" w:cs="Arial"/>
          <w:color w:val="000000"/>
          <w:kern w:val="0"/>
          <w:sz w:val="18"/>
          <w:szCs w:val="18"/>
        </w:rPr>
      </w:pPr>
      <w:r w:rsidRPr="007E21D7">
        <w:rPr>
          <w:rFonts w:ascii="Arial" w:eastAsia="宋体" w:hAnsi="Arial" w:cs="Arial"/>
          <w:b/>
          <w:bCs/>
          <w:color w:val="000000"/>
          <w:kern w:val="0"/>
          <w:sz w:val="18"/>
        </w:rPr>
        <w:t>The size of the blur is very small</w:t>
      </w:r>
      <w:r w:rsidRPr="007E21D7">
        <w:rPr>
          <w:rFonts w:ascii="Arial" w:eastAsia="宋体" w:hAnsi="Arial" w:cs="Arial"/>
          <w:color w:val="000000"/>
          <w:kern w:val="0"/>
          <w:sz w:val="18"/>
          <w:szCs w:val="18"/>
        </w:rPr>
        <w:t> : The resulting bloom is small and constrained at only a few pixels around the bright spots, when a very bright spot should give a wide glare and bloom.</w:t>
      </w:r>
    </w:p>
    <w:p w:rsidR="007E21D7" w:rsidRPr="007E21D7" w:rsidRDefault="007E21D7" w:rsidP="007E21D7">
      <w:pPr>
        <w:widowControl/>
        <w:shd w:val="clear" w:color="auto" w:fill="FFFFFF"/>
        <w:spacing w:before="100" w:beforeAutospacing="1" w:after="100" w:afterAutospacing="1" w:line="285" w:lineRule="atLeast"/>
        <w:jc w:val="left"/>
        <w:rPr>
          <w:rFonts w:ascii="Arial" w:eastAsia="宋体" w:hAnsi="Arial" w:cs="Arial"/>
          <w:color w:val="000000"/>
          <w:kern w:val="0"/>
          <w:sz w:val="18"/>
          <w:szCs w:val="18"/>
        </w:rPr>
      </w:pPr>
      <w:r w:rsidRPr="007E21D7">
        <w:rPr>
          <w:rFonts w:ascii="Arial" w:eastAsia="宋体" w:hAnsi="Arial" w:cs="Arial"/>
          <w:color w:val="000000"/>
          <w:kern w:val="0"/>
          <w:sz w:val="18"/>
          <w:szCs w:val="18"/>
        </w:rPr>
        <w:t>The first that comes to mind is to solve this by increasing the kernel size.</w:t>
      </w:r>
    </w:p>
    <w:p w:rsidR="007E21D7" w:rsidRPr="007E21D7" w:rsidRDefault="007E21D7" w:rsidP="007E21D7">
      <w:pPr>
        <w:widowControl/>
        <w:shd w:val="clear" w:color="auto" w:fill="FFFFFF"/>
        <w:spacing w:line="285" w:lineRule="atLeast"/>
        <w:jc w:val="left"/>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1219200" cy="1219200"/>
            <wp:effectExtent l="19050" t="0" r="0" b="0"/>
            <wp:docPr id="3" name="图片 3" descr="brightpass_big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ghtpass_bigkernel.jpg"/>
                    <pic:cNvPicPr>
                      <a:picLocks noChangeAspect="1" noChangeArrowheads="1"/>
                    </pic:cNvPicPr>
                  </pic:nvPicPr>
                  <pic:blipFill>
                    <a:blip r:embed="rId10"/>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7E21D7" w:rsidRPr="007E21D7" w:rsidRDefault="007E21D7" w:rsidP="007E21D7">
      <w:pPr>
        <w:widowControl/>
        <w:shd w:val="clear" w:color="auto" w:fill="FFFFFF"/>
        <w:spacing w:line="285" w:lineRule="atLeast"/>
        <w:jc w:val="center"/>
        <w:rPr>
          <w:rFonts w:ascii="Arial" w:eastAsia="宋体" w:hAnsi="Arial" w:cs="Arial"/>
          <w:color w:val="000000"/>
          <w:kern w:val="0"/>
          <w:sz w:val="18"/>
          <w:szCs w:val="18"/>
        </w:rPr>
      </w:pPr>
      <w:r w:rsidRPr="007E21D7">
        <w:rPr>
          <w:rFonts w:ascii="Arial" w:eastAsia="宋体" w:hAnsi="Arial" w:cs="Arial"/>
          <w:color w:val="000000"/>
          <w:kern w:val="0"/>
          <w:sz w:val="18"/>
          <w:szCs w:val="18"/>
        </w:rPr>
        <w:t>After one Gaussian</w:t>
      </w:r>
      <w:r w:rsidRPr="007E21D7">
        <w:rPr>
          <w:rFonts w:ascii="Arial" w:eastAsia="宋体" w:hAnsi="Arial" w:cs="Arial"/>
          <w:color w:val="000000"/>
          <w:kern w:val="0"/>
          <w:sz w:val="18"/>
          <w:szCs w:val="18"/>
        </w:rPr>
        <w:br/>
        <w:t>blur of 21×21 kernel</w:t>
      </w:r>
    </w:p>
    <w:p w:rsidR="007E21D7" w:rsidRPr="007E21D7" w:rsidRDefault="007E21D7" w:rsidP="007E21D7">
      <w:pPr>
        <w:widowControl/>
        <w:jc w:val="left"/>
        <w:rPr>
          <w:rFonts w:ascii="宋体" w:eastAsia="宋体" w:hAnsi="宋体" w:cs="宋体"/>
          <w:kern w:val="0"/>
          <w:sz w:val="24"/>
          <w:szCs w:val="24"/>
        </w:rPr>
      </w:pPr>
      <w:r w:rsidRPr="007E21D7">
        <w:rPr>
          <w:rFonts w:ascii="Arial" w:eastAsia="宋体" w:hAnsi="Arial" w:cs="Arial"/>
          <w:color w:val="000000"/>
          <w:kern w:val="0"/>
          <w:sz w:val="18"/>
          <w:szCs w:val="18"/>
          <w:shd w:val="clear" w:color="auto" w:fill="FFFFFF"/>
        </w:rPr>
        <w:t>On the image to the left we can see the results of applying a Gaussian blur of 21×21 kernel size. The glare now has bigger and acceptable size, but the intensity is faded again. What we need is to keep some</w:t>
      </w:r>
      <w:r w:rsidRPr="007E21D7">
        <w:rPr>
          <w:rFonts w:ascii="Arial" w:eastAsia="宋体" w:hAnsi="Arial" w:cs="Arial"/>
          <w:color w:val="000000"/>
          <w:kern w:val="0"/>
          <w:sz w:val="18"/>
          <w:szCs w:val="18"/>
        </w:rPr>
        <w:t> </w:t>
      </w:r>
      <w:r w:rsidRPr="007E21D7">
        <w:rPr>
          <w:rFonts w:ascii="Arial" w:eastAsia="宋体" w:hAnsi="Arial" w:cs="Arial"/>
          <w:i/>
          <w:iCs/>
          <w:color w:val="000000"/>
          <w:kern w:val="0"/>
          <w:sz w:val="18"/>
        </w:rPr>
        <w:t>sharpness</w:t>
      </w:r>
      <w:r w:rsidRPr="007E21D7">
        <w:rPr>
          <w:rFonts w:ascii="Arial" w:eastAsia="宋体" w:hAnsi="Arial" w:cs="Arial"/>
          <w:color w:val="000000"/>
          <w:kern w:val="0"/>
          <w:sz w:val="18"/>
          <w:szCs w:val="18"/>
        </w:rPr>
        <w:t> </w:t>
      </w:r>
      <w:r w:rsidRPr="007E21D7">
        <w:rPr>
          <w:rFonts w:ascii="Arial" w:eastAsia="宋体" w:hAnsi="Arial" w:cs="Arial"/>
          <w:color w:val="000000"/>
          <w:kern w:val="0"/>
          <w:sz w:val="18"/>
          <w:szCs w:val="18"/>
          <w:shd w:val="clear" w:color="auto" w:fill="FFFFFF"/>
        </w:rPr>
        <w:t>of the smaller kernels but also have the wide spread of the big kernels. We will do this by adding several blurred images of various kernel sizes.</w:t>
      </w:r>
    </w:p>
    <w:p w:rsidR="007E21D7" w:rsidRPr="007E21D7" w:rsidRDefault="007E21D7" w:rsidP="007E21D7">
      <w:pPr>
        <w:widowControl/>
        <w:shd w:val="clear" w:color="auto" w:fill="FFFFFF"/>
        <w:spacing w:line="285" w:lineRule="atLeast"/>
        <w:jc w:val="left"/>
        <w:rPr>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4276725" cy="2905125"/>
            <wp:effectExtent l="19050" t="0" r="9525" b="0"/>
            <wp:docPr id="4" name="图片 4" descr="multibl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blur.jpg"/>
                    <pic:cNvPicPr>
                      <a:picLocks noChangeAspect="1" noChangeArrowheads="1"/>
                    </pic:cNvPicPr>
                  </pic:nvPicPr>
                  <pic:blipFill>
                    <a:blip r:embed="rId11"/>
                    <a:srcRect/>
                    <a:stretch>
                      <a:fillRect/>
                    </a:stretch>
                  </pic:blipFill>
                  <pic:spPr bwMode="auto">
                    <a:xfrm>
                      <a:off x="0" y="0"/>
                      <a:ext cx="4276725" cy="2905125"/>
                    </a:xfrm>
                    <a:prstGeom prst="rect">
                      <a:avLst/>
                    </a:prstGeom>
                    <a:noFill/>
                    <a:ln w="9525">
                      <a:noFill/>
                      <a:miter lim="800000"/>
                      <a:headEnd/>
                      <a:tailEnd/>
                    </a:ln>
                  </pic:spPr>
                </pic:pic>
              </a:graphicData>
            </a:graphic>
          </wp:inline>
        </w:drawing>
      </w:r>
    </w:p>
    <w:p w:rsidR="007E21D7" w:rsidRPr="007E21D7" w:rsidRDefault="007E21D7" w:rsidP="007E21D7">
      <w:pPr>
        <w:widowControl/>
        <w:shd w:val="clear" w:color="auto" w:fill="FFFFFF"/>
        <w:spacing w:line="285" w:lineRule="atLeast"/>
        <w:jc w:val="center"/>
        <w:rPr>
          <w:rFonts w:ascii="Arial" w:eastAsia="宋体" w:hAnsi="Arial" w:cs="Arial"/>
          <w:color w:val="000000"/>
          <w:kern w:val="0"/>
          <w:sz w:val="18"/>
          <w:szCs w:val="18"/>
        </w:rPr>
      </w:pPr>
      <w:r w:rsidRPr="007E21D7">
        <w:rPr>
          <w:rFonts w:ascii="Arial" w:eastAsia="宋体" w:hAnsi="Arial" w:cs="Arial"/>
          <w:color w:val="000000"/>
          <w:kern w:val="0"/>
          <w:sz w:val="18"/>
          <w:szCs w:val="18"/>
        </w:rPr>
        <w:t>Adding multiple Gaussian</w:t>
      </w:r>
      <w:r w:rsidRPr="007E21D7">
        <w:rPr>
          <w:rFonts w:ascii="Arial" w:eastAsia="宋体" w:hAnsi="Arial" w:cs="Arial"/>
          <w:color w:val="000000"/>
          <w:kern w:val="0"/>
          <w:sz w:val="18"/>
          <w:szCs w:val="18"/>
        </w:rPr>
        <w:br/>
        <w:t>filters</w:t>
      </w:r>
    </w:p>
    <w:p w:rsidR="007E21D7" w:rsidRPr="007E21D7" w:rsidRDefault="007E21D7" w:rsidP="007E21D7">
      <w:pPr>
        <w:widowControl/>
        <w:shd w:val="clear" w:color="auto" w:fill="FFFFFF"/>
        <w:spacing w:before="100" w:beforeAutospacing="1" w:after="100" w:afterAutospacing="1" w:line="285" w:lineRule="atLeast"/>
        <w:jc w:val="left"/>
        <w:rPr>
          <w:rFonts w:ascii="Arial" w:eastAsia="宋体" w:hAnsi="Arial" w:cs="Arial"/>
          <w:color w:val="000000"/>
          <w:kern w:val="0"/>
          <w:sz w:val="18"/>
          <w:szCs w:val="18"/>
        </w:rPr>
      </w:pP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r>
      <w:r w:rsidRPr="007E21D7">
        <w:rPr>
          <w:rFonts w:ascii="Arial" w:eastAsia="宋体" w:hAnsi="Arial" w:cs="Arial"/>
          <w:color w:val="000000"/>
          <w:kern w:val="0"/>
          <w:sz w:val="18"/>
          <w:szCs w:val="18"/>
        </w:rPr>
        <w:br/>
        <w:t>In the image above we can see the effect of 4 Gaussian blur filters of kernel sizes 5×5, 11×11, 21×21, 41×41 along with the result we get by adding them up. The result look as expected… very good. This is what we need.</w:t>
      </w:r>
    </w:p>
    <w:p w:rsidR="007E21D7" w:rsidRPr="007E21D7" w:rsidRDefault="007E21D7" w:rsidP="007E21D7">
      <w:pPr>
        <w:widowControl/>
        <w:shd w:val="clear" w:color="auto" w:fill="FFFFFF"/>
        <w:spacing w:before="100" w:beforeAutospacing="1" w:after="100" w:afterAutospacing="1" w:line="285" w:lineRule="atLeast"/>
        <w:jc w:val="left"/>
        <w:rPr>
          <w:rFonts w:ascii="Arial" w:eastAsia="宋体" w:hAnsi="Arial" w:cs="Arial"/>
          <w:color w:val="000000"/>
          <w:kern w:val="0"/>
          <w:sz w:val="18"/>
          <w:szCs w:val="18"/>
        </w:rPr>
      </w:pPr>
      <w:r w:rsidRPr="007E21D7">
        <w:rPr>
          <w:rFonts w:ascii="Arial" w:eastAsia="宋体" w:hAnsi="Arial" w:cs="Arial"/>
          <w:color w:val="000000"/>
          <w:kern w:val="0"/>
          <w:sz w:val="18"/>
          <w:szCs w:val="18"/>
        </w:rPr>
        <w:lastRenderedPageBreak/>
        <w:t>At the moment you are probably starting to wonder: </w:t>
      </w:r>
      <w:r w:rsidRPr="007E21D7">
        <w:rPr>
          <w:rFonts w:ascii="Arial" w:eastAsia="宋体" w:hAnsi="Arial" w:cs="Arial"/>
          <w:i/>
          <w:iCs/>
          <w:color w:val="000000"/>
          <w:kern w:val="0"/>
          <w:sz w:val="18"/>
        </w:rPr>
        <w:t>how are we going to do a 41×41 kernel in real-time, on todays hardware?!</w:t>
      </w:r>
      <w:r w:rsidRPr="007E21D7">
        <w:rPr>
          <w:rFonts w:ascii="Arial" w:eastAsia="宋体" w:hAnsi="Arial" w:cs="Arial"/>
          <w:color w:val="000000"/>
          <w:kern w:val="0"/>
          <w:sz w:val="18"/>
          <w:szCs w:val="18"/>
        </w:rPr>
        <w:t> The answer comes next…</w:t>
      </w:r>
    </w:p>
    <w:p w:rsidR="007E21D7" w:rsidRPr="007E21D7" w:rsidRDefault="007E21D7" w:rsidP="007E21D7">
      <w:pPr>
        <w:widowControl/>
        <w:shd w:val="clear" w:color="auto" w:fill="FFFFFF"/>
        <w:spacing w:before="100" w:beforeAutospacing="1" w:after="100" w:afterAutospacing="1" w:line="285" w:lineRule="atLeast"/>
        <w:jc w:val="left"/>
        <w:outlineLvl w:val="1"/>
        <w:rPr>
          <w:rFonts w:ascii="Arial" w:eastAsia="宋体" w:hAnsi="Arial" w:cs="Arial"/>
          <w:b/>
          <w:bCs/>
          <w:color w:val="000000"/>
          <w:kern w:val="0"/>
          <w:sz w:val="36"/>
          <w:szCs w:val="36"/>
        </w:rPr>
      </w:pPr>
      <w:r w:rsidRPr="007E21D7">
        <w:rPr>
          <w:rFonts w:ascii="Arial" w:eastAsia="宋体" w:hAnsi="Arial" w:cs="Arial"/>
          <w:b/>
          <w:bCs/>
          <w:color w:val="000000"/>
          <w:kern w:val="0"/>
          <w:sz w:val="36"/>
          <w:szCs w:val="36"/>
        </w:rPr>
        <w:t>Implementation</w:t>
      </w:r>
    </w:p>
    <w:p w:rsidR="007E21D7" w:rsidRPr="007E21D7" w:rsidRDefault="007E21D7" w:rsidP="007E21D7">
      <w:pPr>
        <w:widowControl/>
        <w:shd w:val="clear" w:color="auto" w:fill="FFFFFF"/>
        <w:spacing w:before="100" w:beforeAutospacing="1" w:after="100" w:afterAutospacing="1" w:line="285" w:lineRule="atLeast"/>
        <w:jc w:val="left"/>
        <w:rPr>
          <w:rFonts w:ascii="Arial" w:eastAsia="宋体" w:hAnsi="Arial" w:cs="Arial"/>
          <w:color w:val="000000"/>
          <w:kern w:val="0"/>
          <w:sz w:val="18"/>
          <w:szCs w:val="18"/>
        </w:rPr>
      </w:pPr>
      <w:r w:rsidRPr="007E21D7">
        <w:rPr>
          <w:rFonts w:ascii="Arial" w:eastAsia="宋体" w:hAnsi="Arial" w:cs="Arial"/>
          <w:color w:val="000000"/>
          <w:kern w:val="0"/>
          <w:sz w:val="18"/>
          <w:szCs w:val="18"/>
        </w:rPr>
        <w:t>The solution is as always: </w:t>
      </w:r>
      <w:r w:rsidRPr="007E21D7">
        <w:rPr>
          <w:rFonts w:ascii="Arial" w:eastAsia="宋体" w:hAnsi="Arial" w:cs="Arial"/>
          <w:b/>
          <w:bCs/>
          <w:color w:val="000000"/>
          <w:kern w:val="0"/>
          <w:sz w:val="18"/>
        </w:rPr>
        <w:t>approximation</w:t>
      </w:r>
      <w:r w:rsidRPr="007E21D7">
        <w:rPr>
          <w:rFonts w:ascii="Arial" w:eastAsia="宋体" w:hAnsi="Arial" w:cs="Arial"/>
          <w:color w:val="000000"/>
          <w:kern w:val="0"/>
          <w:sz w:val="18"/>
          <w:szCs w:val="18"/>
        </w:rPr>
        <w:t>. I will try to invert the problem. Think of it like this: I need to double the radius of the Gaussian blur kernel… wouldn’t that be like applying the same Gaussian filter on a half-sized texture and then double its size with bilinear filtering? Yeap… it would be a good approximation! Take a look at the results.</w:t>
      </w:r>
    </w:p>
    <w:p w:rsidR="007E21D7" w:rsidRPr="007E21D7" w:rsidRDefault="007E21D7" w:rsidP="007E21D7">
      <w:pPr>
        <w:widowControl/>
        <w:shd w:val="clear" w:color="auto" w:fill="FFFFFF"/>
        <w:spacing w:line="285" w:lineRule="atLeast"/>
        <w:jc w:val="left"/>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2800350" cy="1790700"/>
            <wp:effectExtent l="19050" t="0" r="0" b="0"/>
            <wp:docPr id="5" name="图片 5" descr="appr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rox.jpg"/>
                    <pic:cNvPicPr>
                      <a:picLocks noChangeAspect="1" noChangeArrowheads="1"/>
                    </pic:cNvPicPr>
                  </pic:nvPicPr>
                  <pic:blipFill>
                    <a:blip r:embed="rId12"/>
                    <a:srcRect/>
                    <a:stretch>
                      <a:fillRect/>
                    </a:stretch>
                  </pic:blipFill>
                  <pic:spPr bwMode="auto">
                    <a:xfrm>
                      <a:off x="0" y="0"/>
                      <a:ext cx="2800350" cy="1790700"/>
                    </a:xfrm>
                    <a:prstGeom prst="rect">
                      <a:avLst/>
                    </a:prstGeom>
                    <a:noFill/>
                    <a:ln w="9525">
                      <a:noFill/>
                      <a:miter lim="800000"/>
                      <a:headEnd/>
                      <a:tailEnd/>
                    </a:ln>
                  </pic:spPr>
                </pic:pic>
              </a:graphicData>
            </a:graphic>
          </wp:inline>
        </w:drawing>
      </w:r>
    </w:p>
    <w:p w:rsidR="007E21D7" w:rsidRPr="007E21D7" w:rsidRDefault="007E21D7" w:rsidP="007E21D7">
      <w:pPr>
        <w:widowControl/>
        <w:shd w:val="clear" w:color="auto" w:fill="FFFFFF"/>
        <w:spacing w:before="100" w:beforeAutospacing="1" w:after="100" w:afterAutospacing="1" w:line="285" w:lineRule="atLeast"/>
        <w:jc w:val="left"/>
        <w:rPr>
          <w:ins w:id="0" w:author="Unknown"/>
          <w:rFonts w:ascii="Arial" w:eastAsia="宋体" w:hAnsi="Arial" w:cs="Arial"/>
          <w:color w:val="000000"/>
          <w:kern w:val="0"/>
          <w:sz w:val="18"/>
          <w:szCs w:val="18"/>
        </w:rPr>
      </w:pPr>
      <w:ins w:id="1" w:author="Unknown">
        <w:r w:rsidRPr="007E21D7">
          <w:rPr>
            <w:rFonts w:ascii="Arial" w:eastAsia="宋体" w:hAnsi="Arial" w:cs="Arial"/>
            <w:color w:val="000000"/>
            <w:kern w:val="0"/>
            <w:sz w:val="18"/>
            <w:szCs w:val="18"/>
          </w:rPr>
          <w:t>The images on the left present the results of applying a real 41×41 kernel size and the approximation. The approximation was done by downscaling the original 128×128 texture to 64×64, then to 32×32 and finally to 16×16. Then that tiny texture was blurred with a 5×5 kernel and then rescaled to 128×128 using bilinear filtering. The results look very good and the approximation is very good.</w:t>
        </w:r>
      </w:ins>
    </w:p>
    <w:p w:rsidR="007E21D7" w:rsidRPr="007E21D7" w:rsidRDefault="007E21D7" w:rsidP="007E21D7">
      <w:pPr>
        <w:widowControl/>
        <w:shd w:val="clear" w:color="auto" w:fill="FFFFFF"/>
        <w:spacing w:before="100" w:beforeAutospacing="1" w:after="100" w:afterAutospacing="1" w:line="285" w:lineRule="atLeast"/>
        <w:jc w:val="left"/>
        <w:rPr>
          <w:ins w:id="2" w:author="Unknown"/>
          <w:rFonts w:ascii="Arial" w:eastAsia="宋体" w:hAnsi="Arial" w:cs="Arial"/>
          <w:color w:val="000000"/>
          <w:kern w:val="0"/>
          <w:sz w:val="18"/>
          <w:szCs w:val="18"/>
        </w:rPr>
      </w:pPr>
      <w:ins w:id="3" w:author="Unknown">
        <w:r w:rsidRPr="007E21D7">
          <w:rPr>
            <w:rFonts w:ascii="Arial" w:eastAsia="宋体" w:hAnsi="Arial" w:cs="Arial"/>
            <w:color w:val="000000"/>
            <w:kern w:val="0"/>
            <w:sz w:val="18"/>
            <w:szCs w:val="18"/>
          </w:rPr>
          <w:t>So we got the results of applying a 41×41 kernel on a 128×128 texture (which is not doable with today’s hardware) by applying a 5×5 kernel on a 16×16 texture (that is on 256 pixels!)… </w:t>
        </w:r>
        <w:r w:rsidRPr="007E21D7">
          <w:rPr>
            <w:rFonts w:ascii="Arial" w:eastAsia="宋体" w:hAnsi="Arial" w:cs="Arial"/>
            <w:b/>
            <w:bCs/>
            <w:color w:val="000000"/>
            <w:kern w:val="0"/>
            <w:sz w:val="18"/>
          </w:rPr>
          <w:t>very fast</w:t>
        </w:r>
        <w:r w:rsidRPr="007E21D7">
          <w:rPr>
            <w:rFonts w:ascii="Arial" w:eastAsia="宋体" w:hAnsi="Arial" w:cs="Arial"/>
            <w:color w:val="000000"/>
            <w:kern w:val="0"/>
            <w:sz w:val="18"/>
            <w:szCs w:val="18"/>
          </w:rPr>
          <w:t>. The 21×21 filter is approximated by applying the 5×5 kernel on the 32×32 texture, the 11×11 filter by applying the 5×5 kernel on the 64×64 texture and the 5×5 by applying the 5×5 kernel on the 128×128 texture. This way we get the 4 blurred textures that we add to the screen.</w:t>
        </w:r>
      </w:ins>
    </w:p>
    <w:p w:rsidR="007E21D7" w:rsidRPr="007E21D7" w:rsidRDefault="007E21D7" w:rsidP="007E21D7">
      <w:pPr>
        <w:widowControl/>
        <w:shd w:val="clear" w:color="auto" w:fill="FFFFFF"/>
        <w:spacing w:before="100" w:beforeAutospacing="1" w:after="100" w:afterAutospacing="1" w:line="285" w:lineRule="atLeast"/>
        <w:jc w:val="left"/>
        <w:rPr>
          <w:ins w:id="4" w:author="Unknown"/>
          <w:rFonts w:ascii="Arial" w:eastAsia="宋体" w:hAnsi="Arial" w:cs="Arial"/>
          <w:color w:val="000000"/>
          <w:kern w:val="0"/>
          <w:sz w:val="18"/>
          <w:szCs w:val="18"/>
        </w:rPr>
      </w:pPr>
      <w:ins w:id="5" w:author="Unknown">
        <w:r w:rsidRPr="007E21D7">
          <w:rPr>
            <w:rFonts w:ascii="Arial" w:eastAsia="宋体" w:hAnsi="Arial" w:cs="Arial"/>
            <w:color w:val="000000"/>
            <w:kern w:val="0"/>
            <w:sz w:val="18"/>
            <w:szCs w:val="18"/>
          </w:rPr>
          <w:t>Lets look at how this look on a real scene…</w:t>
        </w:r>
      </w:ins>
    </w:p>
    <w:p w:rsidR="007E21D7" w:rsidRPr="007E21D7" w:rsidRDefault="007E21D7" w:rsidP="007E21D7">
      <w:pPr>
        <w:widowControl/>
        <w:shd w:val="clear" w:color="auto" w:fill="FFFFFF"/>
        <w:spacing w:before="100" w:beforeAutospacing="1" w:after="100" w:afterAutospacing="1" w:line="285" w:lineRule="atLeast"/>
        <w:jc w:val="left"/>
        <w:outlineLvl w:val="1"/>
        <w:rPr>
          <w:ins w:id="6" w:author="Unknown"/>
          <w:rFonts w:ascii="Arial" w:eastAsia="宋体" w:hAnsi="Arial" w:cs="Arial"/>
          <w:b/>
          <w:bCs/>
          <w:color w:val="000000"/>
          <w:kern w:val="0"/>
          <w:sz w:val="36"/>
          <w:szCs w:val="36"/>
        </w:rPr>
      </w:pPr>
      <w:ins w:id="7" w:author="Unknown">
        <w:r w:rsidRPr="007E21D7">
          <w:rPr>
            <w:rFonts w:ascii="Arial" w:eastAsia="宋体" w:hAnsi="Arial" w:cs="Arial"/>
            <w:b/>
            <w:bCs/>
            <w:color w:val="000000"/>
            <w:kern w:val="0"/>
            <w:sz w:val="36"/>
            <w:szCs w:val="36"/>
          </w:rPr>
          <w:t>Example</w:t>
        </w:r>
      </w:ins>
    </w:p>
    <w:p w:rsidR="007E21D7" w:rsidRPr="007E21D7" w:rsidRDefault="007E21D7" w:rsidP="007E21D7">
      <w:pPr>
        <w:widowControl/>
        <w:shd w:val="clear" w:color="auto" w:fill="FFFFFF"/>
        <w:spacing w:before="100" w:beforeAutospacing="1" w:after="100" w:afterAutospacing="1" w:line="285" w:lineRule="atLeast"/>
        <w:jc w:val="left"/>
        <w:rPr>
          <w:ins w:id="8" w:author="Unknown"/>
          <w:rFonts w:ascii="Arial" w:eastAsia="宋体" w:hAnsi="Arial" w:cs="Arial"/>
          <w:color w:val="000000"/>
          <w:kern w:val="0"/>
          <w:sz w:val="18"/>
          <w:szCs w:val="18"/>
        </w:rPr>
      </w:pPr>
      <w:ins w:id="9" w:author="Unknown">
        <w:r w:rsidRPr="007E21D7">
          <w:rPr>
            <w:rFonts w:ascii="Arial" w:eastAsia="宋体" w:hAnsi="Arial" w:cs="Arial"/>
            <w:color w:val="000000"/>
            <w:kern w:val="0"/>
            <w:sz w:val="18"/>
            <w:szCs w:val="18"/>
          </w:rPr>
          <w:t>Lets see an example of how the two methods perform on a real scene. Below is a tone-mapped frame rendered from the </w:t>
        </w:r>
        <w:r w:rsidRPr="007E21D7">
          <w:rPr>
            <w:rFonts w:ascii="Arial" w:eastAsia="宋体" w:hAnsi="Arial" w:cs="Arial"/>
            <w:color w:val="000000"/>
            <w:kern w:val="0"/>
            <w:sz w:val="18"/>
            <w:szCs w:val="18"/>
          </w:rPr>
          <w:fldChar w:fldCharType="begin"/>
        </w:r>
        <w:r w:rsidRPr="007E21D7">
          <w:rPr>
            <w:rFonts w:ascii="Arial" w:eastAsia="宋体" w:hAnsi="Arial" w:cs="Arial"/>
            <w:color w:val="000000"/>
            <w:kern w:val="0"/>
            <w:sz w:val="18"/>
            <w:szCs w:val="18"/>
          </w:rPr>
          <w:instrText xml:space="preserve"> HYPERLINK "http://www.sylphis3d.com/" </w:instrText>
        </w:r>
        <w:r w:rsidRPr="007E21D7">
          <w:rPr>
            <w:rFonts w:ascii="Arial" w:eastAsia="宋体" w:hAnsi="Arial" w:cs="Arial"/>
            <w:color w:val="000000"/>
            <w:kern w:val="0"/>
            <w:sz w:val="18"/>
            <w:szCs w:val="18"/>
          </w:rPr>
          <w:fldChar w:fldCharType="separate"/>
        </w:r>
        <w:r w:rsidRPr="007E21D7">
          <w:rPr>
            <w:rFonts w:ascii="Arial" w:eastAsia="宋体" w:hAnsi="Arial" w:cs="Arial"/>
            <w:color w:val="133257"/>
            <w:kern w:val="0"/>
            <w:sz w:val="18"/>
            <w:u w:val="single"/>
          </w:rPr>
          <w:t>Sylphis3d</w:t>
        </w:r>
        <w:r w:rsidRPr="007E21D7">
          <w:rPr>
            <w:rFonts w:ascii="Arial" w:eastAsia="宋体" w:hAnsi="Arial" w:cs="Arial"/>
            <w:color w:val="000000"/>
            <w:kern w:val="0"/>
            <w:sz w:val="18"/>
            <w:szCs w:val="18"/>
          </w:rPr>
          <w:fldChar w:fldCharType="end"/>
        </w:r>
        <w:r w:rsidRPr="007E21D7">
          <w:rPr>
            <w:rFonts w:ascii="Arial" w:eastAsia="宋体" w:hAnsi="Arial" w:cs="Arial"/>
            <w:color w:val="000000"/>
            <w:kern w:val="0"/>
            <w:sz w:val="18"/>
            <w:szCs w:val="18"/>
          </w:rPr>
          <w:t> game engine:</w:t>
        </w:r>
      </w:ins>
    </w:p>
    <w:p w:rsidR="007E21D7" w:rsidRPr="007E21D7" w:rsidRDefault="007E21D7" w:rsidP="007E21D7">
      <w:pPr>
        <w:widowControl/>
        <w:shd w:val="clear" w:color="auto" w:fill="FFFFFF"/>
        <w:spacing w:line="285" w:lineRule="atLeast"/>
        <w:jc w:val="left"/>
        <w:rPr>
          <w:ins w:id="10" w:author="Unknown"/>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4876800" cy="2438400"/>
            <wp:effectExtent l="19050" t="0" r="0" b="0"/>
            <wp:docPr id="6" name="图片 6" descr="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jpg"/>
                    <pic:cNvPicPr>
                      <a:picLocks noChangeAspect="1" noChangeArrowheads="1"/>
                    </pic:cNvPicPr>
                  </pic:nvPicPr>
                  <pic:blipFill>
                    <a:blip r:embed="rId13"/>
                    <a:srcRect/>
                    <a:stretch>
                      <a:fillRect/>
                    </a:stretch>
                  </pic:blipFill>
                  <pic:spPr bwMode="auto">
                    <a:xfrm>
                      <a:off x="0" y="0"/>
                      <a:ext cx="4876800" cy="2438400"/>
                    </a:xfrm>
                    <a:prstGeom prst="rect">
                      <a:avLst/>
                    </a:prstGeom>
                    <a:noFill/>
                    <a:ln w="9525">
                      <a:noFill/>
                      <a:miter lim="800000"/>
                      <a:headEnd/>
                      <a:tailEnd/>
                    </a:ln>
                  </pic:spPr>
                </pic:pic>
              </a:graphicData>
            </a:graphic>
          </wp:inline>
        </w:drawing>
      </w:r>
    </w:p>
    <w:p w:rsidR="007E21D7" w:rsidRPr="007E21D7" w:rsidRDefault="007E21D7" w:rsidP="007E21D7">
      <w:pPr>
        <w:widowControl/>
        <w:shd w:val="clear" w:color="auto" w:fill="FFFFFF"/>
        <w:spacing w:before="100" w:beforeAutospacing="1" w:after="100" w:afterAutospacing="1" w:line="285" w:lineRule="atLeast"/>
        <w:jc w:val="left"/>
        <w:rPr>
          <w:ins w:id="11" w:author="Unknown"/>
          <w:rFonts w:ascii="Arial" w:eastAsia="宋体" w:hAnsi="Arial" w:cs="Arial"/>
          <w:color w:val="000000"/>
          <w:kern w:val="0"/>
          <w:sz w:val="18"/>
          <w:szCs w:val="18"/>
        </w:rPr>
      </w:pPr>
      <w:ins w:id="12" w:author="Unknown">
        <w:r w:rsidRPr="007E21D7">
          <w:rPr>
            <w:rFonts w:ascii="Arial" w:eastAsia="宋体" w:hAnsi="Arial" w:cs="Arial"/>
            <w:color w:val="000000"/>
            <w:kern w:val="0"/>
            <w:sz w:val="18"/>
            <w:szCs w:val="18"/>
          </w:rPr>
          <w:t>The brightpass filter on that frame results in the next image:</w:t>
        </w:r>
      </w:ins>
    </w:p>
    <w:p w:rsidR="007E21D7" w:rsidRPr="007E21D7" w:rsidRDefault="007E21D7" w:rsidP="007E21D7">
      <w:pPr>
        <w:widowControl/>
        <w:shd w:val="clear" w:color="auto" w:fill="FFFFFF"/>
        <w:spacing w:line="285" w:lineRule="atLeast"/>
        <w:jc w:val="left"/>
        <w:rPr>
          <w:ins w:id="13" w:author="Unknown"/>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4876800" cy="2438400"/>
            <wp:effectExtent l="19050" t="0" r="0" b="0"/>
            <wp:docPr id="7" name="图片 7" descr="screen_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_bp.jpg"/>
                    <pic:cNvPicPr>
                      <a:picLocks noChangeAspect="1" noChangeArrowheads="1"/>
                    </pic:cNvPicPr>
                  </pic:nvPicPr>
                  <pic:blipFill>
                    <a:blip r:embed="rId14"/>
                    <a:srcRect/>
                    <a:stretch>
                      <a:fillRect/>
                    </a:stretch>
                  </pic:blipFill>
                  <pic:spPr bwMode="auto">
                    <a:xfrm>
                      <a:off x="0" y="0"/>
                      <a:ext cx="4876800" cy="2438400"/>
                    </a:xfrm>
                    <a:prstGeom prst="rect">
                      <a:avLst/>
                    </a:prstGeom>
                    <a:noFill/>
                    <a:ln w="9525">
                      <a:noFill/>
                      <a:miter lim="800000"/>
                      <a:headEnd/>
                      <a:tailEnd/>
                    </a:ln>
                  </pic:spPr>
                </pic:pic>
              </a:graphicData>
            </a:graphic>
          </wp:inline>
        </w:drawing>
      </w:r>
    </w:p>
    <w:p w:rsidR="007E21D7" w:rsidRPr="007E21D7" w:rsidRDefault="007E21D7" w:rsidP="007E21D7">
      <w:pPr>
        <w:widowControl/>
        <w:shd w:val="clear" w:color="auto" w:fill="FFFFFF"/>
        <w:spacing w:before="100" w:beforeAutospacing="1" w:after="100" w:afterAutospacing="1" w:line="285" w:lineRule="atLeast"/>
        <w:jc w:val="left"/>
        <w:rPr>
          <w:ins w:id="14" w:author="Unknown"/>
          <w:rFonts w:ascii="Arial" w:eastAsia="宋体" w:hAnsi="Arial" w:cs="Arial"/>
          <w:color w:val="000000"/>
          <w:kern w:val="0"/>
          <w:sz w:val="18"/>
          <w:szCs w:val="18"/>
        </w:rPr>
      </w:pPr>
      <w:ins w:id="15" w:author="Unknown">
        <w:r w:rsidRPr="007E21D7">
          <w:rPr>
            <w:rFonts w:ascii="Arial" w:eastAsia="宋体" w:hAnsi="Arial" w:cs="Arial"/>
            <w:color w:val="000000"/>
            <w:kern w:val="0"/>
            <w:sz w:val="18"/>
            <w:szCs w:val="18"/>
          </w:rPr>
          <w:t>The above image consists of the parts that will glow. Applying a the conventional blur filter 4 times results in the image below:</w:t>
        </w:r>
      </w:ins>
    </w:p>
    <w:p w:rsidR="007E21D7" w:rsidRPr="007E21D7" w:rsidRDefault="007E21D7" w:rsidP="007E21D7">
      <w:pPr>
        <w:widowControl/>
        <w:shd w:val="clear" w:color="auto" w:fill="FFFFFF"/>
        <w:spacing w:line="285" w:lineRule="atLeast"/>
        <w:jc w:val="left"/>
        <w:rPr>
          <w:ins w:id="16" w:author="Unknown"/>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4876800" cy="2438400"/>
            <wp:effectExtent l="19050" t="0" r="0" b="0"/>
            <wp:docPr id="8" name="图片 8" descr="screen_bp_4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_bp_4g.jpg"/>
                    <pic:cNvPicPr>
                      <a:picLocks noChangeAspect="1" noChangeArrowheads="1"/>
                    </pic:cNvPicPr>
                  </pic:nvPicPr>
                  <pic:blipFill>
                    <a:blip r:embed="rId15"/>
                    <a:srcRect/>
                    <a:stretch>
                      <a:fillRect/>
                    </a:stretch>
                  </pic:blipFill>
                  <pic:spPr bwMode="auto">
                    <a:xfrm>
                      <a:off x="0" y="0"/>
                      <a:ext cx="4876800" cy="2438400"/>
                    </a:xfrm>
                    <a:prstGeom prst="rect">
                      <a:avLst/>
                    </a:prstGeom>
                    <a:noFill/>
                    <a:ln w="9525">
                      <a:noFill/>
                      <a:miter lim="800000"/>
                      <a:headEnd/>
                      <a:tailEnd/>
                    </a:ln>
                  </pic:spPr>
                </pic:pic>
              </a:graphicData>
            </a:graphic>
          </wp:inline>
        </w:drawing>
      </w:r>
    </w:p>
    <w:p w:rsidR="007E21D7" w:rsidRPr="007E21D7" w:rsidRDefault="007E21D7" w:rsidP="007E21D7">
      <w:pPr>
        <w:widowControl/>
        <w:shd w:val="clear" w:color="auto" w:fill="FFFFFF"/>
        <w:spacing w:before="100" w:beforeAutospacing="1" w:after="100" w:afterAutospacing="1" w:line="285" w:lineRule="atLeast"/>
        <w:jc w:val="left"/>
        <w:rPr>
          <w:ins w:id="17" w:author="Unknown"/>
          <w:rFonts w:ascii="Arial" w:eastAsia="宋体" w:hAnsi="Arial" w:cs="Arial"/>
          <w:color w:val="000000"/>
          <w:kern w:val="0"/>
          <w:sz w:val="18"/>
          <w:szCs w:val="18"/>
        </w:rPr>
      </w:pPr>
      <w:ins w:id="18" w:author="Unknown">
        <w:r w:rsidRPr="007E21D7">
          <w:rPr>
            <w:rFonts w:ascii="Arial" w:eastAsia="宋体" w:hAnsi="Arial" w:cs="Arial"/>
            <w:color w:val="000000"/>
            <w:kern w:val="0"/>
            <w:sz w:val="18"/>
            <w:szCs w:val="18"/>
          </w:rPr>
          <w:t>Finally we add the blurred image on the original rendered frame and we get this result:</w:t>
        </w:r>
      </w:ins>
    </w:p>
    <w:p w:rsidR="007E21D7" w:rsidRPr="007E21D7" w:rsidRDefault="007E21D7" w:rsidP="007E21D7">
      <w:pPr>
        <w:widowControl/>
        <w:shd w:val="clear" w:color="auto" w:fill="FFFFFF"/>
        <w:spacing w:line="285" w:lineRule="atLeast"/>
        <w:jc w:val="left"/>
        <w:rPr>
          <w:ins w:id="19" w:author="Unknown"/>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4876800" cy="2438400"/>
            <wp:effectExtent l="19050" t="0" r="0" b="0"/>
            <wp:docPr id="9" name="图片 9" descr="screen_bp_4g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_bp_4g_final.jpg"/>
                    <pic:cNvPicPr>
                      <a:picLocks noChangeAspect="1" noChangeArrowheads="1"/>
                    </pic:cNvPicPr>
                  </pic:nvPicPr>
                  <pic:blipFill>
                    <a:blip r:embed="rId16"/>
                    <a:srcRect/>
                    <a:stretch>
                      <a:fillRect/>
                    </a:stretch>
                  </pic:blipFill>
                  <pic:spPr bwMode="auto">
                    <a:xfrm>
                      <a:off x="0" y="0"/>
                      <a:ext cx="4876800" cy="2438400"/>
                    </a:xfrm>
                    <a:prstGeom prst="rect">
                      <a:avLst/>
                    </a:prstGeom>
                    <a:noFill/>
                    <a:ln w="9525">
                      <a:noFill/>
                      <a:miter lim="800000"/>
                      <a:headEnd/>
                      <a:tailEnd/>
                    </a:ln>
                  </pic:spPr>
                </pic:pic>
              </a:graphicData>
            </a:graphic>
          </wp:inline>
        </w:drawing>
      </w:r>
    </w:p>
    <w:p w:rsidR="007E21D7" w:rsidRPr="007E21D7" w:rsidRDefault="007E21D7" w:rsidP="007E21D7">
      <w:pPr>
        <w:widowControl/>
        <w:shd w:val="clear" w:color="auto" w:fill="FFFFFF"/>
        <w:spacing w:before="100" w:beforeAutospacing="1" w:after="100" w:afterAutospacing="1" w:line="285" w:lineRule="atLeast"/>
        <w:jc w:val="left"/>
        <w:rPr>
          <w:ins w:id="20" w:author="Unknown"/>
          <w:rFonts w:ascii="Arial" w:eastAsia="宋体" w:hAnsi="Arial" w:cs="Arial"/>
          <w:color w:val="000000"/>
          <w:kern w:val="0"/>
          <w:sz w:val="18"/>
          <w:szCs w:val="18"/>
        </w:rPr>
      </w:pPr>
      <w:ins w:id="21" w:author="Unknown">
        <w:r w:rsidRPr="007E21D7">
          <w:rPr>
            <w:rFonts w:ascii="Arial" w:eastAsia="宋体" w:hAnsi="Arial" w:cs="Arial"/>
            <w:color w:val="000000"/>
            <w:kern w:val="0"/>
            <w:sz w:val="18"/>
            <w:szCs w:val="18"/>
          </w:rPr>
          <w:t>Even if the above image gives a nice bloom effect, the glare is minimal, and does not give a powerful effect. So lets see how the proposed blurring filter works on the same image. Beginning with the same brightpass image we blur by the </w:t>
        </w:r>
        <w:r w:rsidRPr="007E21D7">
          <w:rPr>
            <w:rFonts w:ascii="Arial" w:eastAsia="宋体" w:hAnsi="Arial" w:cs="Arial"/>
            <w:i/>
            <w:iCs/>
            <w:color w:val="000000"/>
            <w:kern w:val="0"/>
            <w:sz w:val="18"/>
          </w:rPr>
          <w:t>approximate</w:t>
        </w:r>
        <w:r w:rsidRPr="007E21D7">
          <w:rPr>
            <w:rFonts w:ascii="Arial" w:eastAsia="宋体" w:hAnsi="Arial" w:cs="Arial"/>
            <w:color w:val="000000"/>
            <w:kern w:val="0"/>
            <w:sz w:val="18"/>
            <w:szCs w:val="18"/>
          </w:rPr>
          <w:t> Gaussian filters that was described earlier in the post. We get these images for virtual kernel sizes of 5×5, 11×11, 21×21 and 41×41:</w:t>
        </w:r>
      </w:ins>
    </w:p>
    <w:p w:rsidR="007E21D7" w:rsidRPr="007E21D7" w:rsidRDefault="007E21D7" w:rsidP="007E21D7">
      <w:pPr>
        <w:widowControl/>
        <w:shd w:val="clear" w:color="auto" w:fill="FFFFFF"/>
        <w:spacing w:line="285" w:lineRule="atLeast"/>
        <w:jc w:val="left"/>
        <w:rPr>
          <w:ins w:id="22" w:author="Unknown"/>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4876800" cy="2438400"/>
            <wp:effectExtent l="19050" t="0" r="0" b="0"/>
            <wp:docPr id="10" name="图片 10" descr="screen_bp_5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_bp_5x5.jpg"/>
                    <pic:cNvPicPr>
                      <a:picLocks noChangeAspect="1" noChangeArrowheads="1"/>
                    </pic:cNvPicPr>
                  </pic:nvPicPr>
                  <pic:blipFill>
                    <a:blip r:embed="rId17"/>
                    <a:srcRect/>
                    <a:stretch>
                      <a:fillRect/>
                    </a:stretch>
                  </pic:blipFill>
                  <pic:spPr bwMode="auto">
                    <a:xfrm>
                      <a:off x="0" y="0"/>
                      <a:ext cx="4876800" cy="2438400"/>
                    </a:xfrm>
                    <a:prstGeom prst="rect">
                      <a:avLst/>
                    </a:prstGeom>
                    <a:noFill/>
                    <a:ln w="9525">
                      <a:noFill/>
                      <a:miter lim="800000"/>
                      <a:headEnd/>
                      <a:tailEnd/>
                    </a:ln>
                  </pic:spPr>
                </pic:pic>
              </a:graphicData>
            </a:graphic>
          </wp:inline>
        </w:drawing>
      </w:r>
    </w:p>
    <w:p w:rsidR="007E21D7" w:rsidRPr="007E21D7" w:rsidRDefault="007E21D7" w:rsidP="007E21D7">
      <w:pPr>
        <w:widowControl/>
        <w:shd w:val="clear" w:color="auto" w:fill="FFFFFF"/>
        <w:spacing w:line="285" w:lineRule="atLeast"/>
        <w:jc w:val="left"/>
        <w:rPr>
          <w:ins w:id="23" w:author="Unknown"/>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4876800" cy="2438400"/>
            <wp:effectExtent l="19050" t="0" r="0" b="0"/>
            <wp:docPr id="11" name="图片 11" descr="screen_bp_11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_bp_11x11.jpg"/>
                    <pic:cNvPicPr>
                      <a:picLocks noChangeAspect="1" noChangeArrowheads="1"/>
                    </pic:cNvPicPr>
                  </pic:nvPicPr>
                  <pic:blipFill>
                    <a:blip r:embed="rId18"/>
                    <a:srcRect/>
                    <a:stretch>
                      <a:fillRect/>
                    </a:stretch>
                  </pic:blipFill>
                  <pic:spPr bwMode="auto">
                    <a:xfrm>
                      <a:off x="0" y="0"/>
                      <a:ext cx="4876800" cy="2438400"/>
                    </a:xfrm>
                    <a:prstGeom prst="rect">
                      <a:avLst/>
                    </a:prstGeom>
                    <a:noFill/>
                    <a:ln w="9525">
                      <a:noFill/>
                      <a:miter lim="800000"/>
                      <a:headEnd/>
                      <a:tailEnd/>
                    </a:ln>
                  </pic:spPr>
                </pic:pic>
              </a:graphicData>
            </a:graphic>
          </wp:inline>
        </w:drawing>
      </w:r>
    </w:p>
    <w:p w:rsidR="007E21D7" w:rsidRPr="007E21D7" w:rsidRDefault="007E21D7" w:rsidP="007E21D7">
      <w:pPr>
        <w:widowControl/>
        <w:shd w:val="clear" w:color="auto" w:fill="FFFFFF"/>
        <w:spacing w:line="285" w:lineRule="atLeast"/>
        <w:jc w:val="left"/>
        <w:rPr>
          <w:ins w:id="24" w:author="Unknown"/>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4876800" cy="2438400"/>
            <wp:effectExtent l="19050" t="0" r="0" b="0"/>
            <wp:docPr id="12" name="图片 12" descr="screen_bp_21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_bp_21x21.jpg"/>
                    <pic:cNvPicPr>
                      <a:picLocks noChangeAspect="1" noChangeArrowheads="1"/>
                    </pic:cNvPicPr>
                  </pic:nvPicPr>
                  <pic:blipFill>
                    <a:blip r:embed="rId19"/>
                    <a:srcRect/>
                    <a:stretch>
                      <a:fillRect/>
                    </a:stretch>
                  </pic:blipFill>
                  <pic:spPr bwMode="auto">
                    <a:xfrm>
                      <a:off x="0" y="0"/>
                      <a:ext cx="4876800" cy="2438400"/>
                    </a:xfrm>
                    <a:prstGeom prst="rect">
                      <a:avLst/>
                    </a:prstGeom>
                    <a:noFill/>
                    <a:ln w="9525">
                      <a:noFill/>
                      <a:miter lim="800000"/>
                      <a:headEnd/>
                      <a:tailEnd/>
                    </a:ln>
                  </pic:spPr>
                </pic:pic>
              </a:graphicData>
            </a:graphic>
          </wp:inline>
        </w:drawing>
      </w:r>
    </w:p>
    <w:p w:rsidR="007E21D7" w:rsidRPr="007E21D7" w:rsidRDefault="007E21D7" w:rsidP="007E21D7">
      <w:pPr>
        <w:widowControl/>
        <w:shd w:val="clear" w:color="auto" w:fill="FFFFFF"/>
        <w:spacing w:line="285" w:lineRule="atLeast"/>
        <w:jc w:val="left"/>
        <w:rPr>
          <w:ins w:id="25" w:author="Unknown"/>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4876800" cy="2438400"/>
            <wp:effectExtent l="19050" t="0" r="0" b="0"/>
            <wp:docPr id="13" name="图片 13" descr="screen_bp_41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_bp_41x41.jpg"/>
                    <pic:cNvPicPr>
                      <a:picLocks noChangeAspect="1" noChangeArrowheads="1"/>
                    </pic:cNvPicPr>
                  </pic:nvPicPr>
                  <pic:blipFill>
                    <a:blip r:embed="rId20"/>
                    <a:srcRect/>
                    <a:stretch>
                      <a:fillRect/>
                    </a:stretch>
                  </pic:blipFill>
                  <pic:spPr bwMode="auto">
                    <a:xfrm>
                      <a:off x="0" y="0"/>
                      <a:ext cx="4876800" cy="2438400"/>
                    </a:xfrm>
                    <a:prstGeom prst="rect">
                      <a:avLst/>
                    </a:prstGeom>
                    <a:noFill/>
                    <a:ln w="9525">
                      <a:noFill/>
                      <a:miter lim="800000"/>
                      <a:headEnd/>
                      <a:tailEnd/>
                    </a:ln>
                  </pic:spPr>
                </pic:pic>
              </a:graphicData>
            </a:graphic>
          </wp:inline>
        </w:drawing>
      </w:r>
    </w:p>
    <w:p w:rsidR="007E21D7" w:rsidRPr="007E21D7" w:rsidRDefault="007E21D7" w:rsidP="007E21D7">
      <w:pPr>
        <w:widowControl/>
        <w:shd w:val="clear" w:color="auto" w:fill="FFFFFF"/>
        <w:spacing w:before="100" w:beforeAutospacing="1" w:after="100" w:afterAutospacing="1" w:line="285" w:lineRule="atLeast"/>
        <w:jc w:val="left"/>
        <w:rPr>
          <w:ins w:id="26" w:author="Unknown"/>
          <w:rFonts w:ascii="Arial" w:eastAsia="宋体" w:hAnsi="Arial" w:cs="Arial"/>
          <w:color w:val="000000"/>
          <w:kern w:val="0"/>
          <w:sz w:val="18"/>
          <w:szCs w:val="18"/>
        </w:rPr>
      </w:pPr>
      <w:ins w:id="27" w:author="Unknown">
        <w:r w:rsidRPr="007E21D7">
          <w:rPr>
            <w:rFonts w:ascii="Arial" w:eastAsia="宋体" w:hAnsi="Arial" w:cs="Arial"/>
            <w:color w:val="000000"/>
            <w:kern w:val="0"/>
            <w:sz w:val="18"/>
            <w:szCs w:val="18"/>
          </w:rPr>
          <w:t>So adding up all the above images we get the final blurred brightpass image:</w:t>
        </w:r>
      </w:ins>
    </w:p>
    <w:p w:rsidR="007E21D7" w:rsidRPr="007E21D7" w:rsidRDefault="007E21D7" w:rsidP="007E21D7">
      <w:pPr>
        <w:widowControl/>
        <w:shd w:val="clear" w:color="auto" w:fill="FFFFFF"/>
        <w:spacing w:line="285" w:lineRule="atLeast"/>
        <w:jc w:val="left"/>
        <w:rPr>
          <w:ins w:id="28" w:author="Unknown"/>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4876800" cy="2438400"/>
            <wp:effectExtent l="19050" t="0" r="0" b="0"/>
            <wp:docPr id="14" name="图片 14" descr="screen_bp_adde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_bp_addedl.jpg"/>
                    <pic:cNvPicPr>
                      <a:picLocks noChangeAspect="1" noChangeArrowheads="1"/>
                    </pic:cNvPicPr>
                  </pic:nvPicPr>
                  <pic:blipFill>
                    <a:blip r:embed="rId21"/>
                    <a:srcRect/>
                    <a:stretch>
                      <a:fillRect/>
                    </a:stretch>
                  </pic:blipFill>
                  <pic:spPr bwMode="auto">
                    <a:xfrm>
                      <a:off x="0" y="0"/>
                      <a:ext cx="4876800" cy="2438400"/>
                    </a:xfrm>
                    <a:prstGeom prst="rect">
                      <a:avLst/>
                    </a:prstGeom>
                    <a:noFill/>
                    <a:ln w="9525">
                      <a:noFill/>
                      <a:miter lim="800000"/>
                      <a:headEnd/>
                      <a:tailEnd/>
                    </a:ln>
                  </pic:spPr>
                </pic:pic>
              </a:graphicData>
            </a:graphic>
          </wp:inline>
        </w:drawing>
      </w:r>
    </w:p>
    <w:p w:rsidR="007E21D7" w:rsidRPr="007E21D7" w:rsidRDefault="007E21D7" w:rsidP="007E21D7">
      <w:pPr>
        <w:widowControl/>
        <w:shd w:val="clear" w:color="auto" w:fill="FFFFFF"/>
        <w:spacing w:before="100" w:beforeAutospacing="1" w:after="100" w:afterAutospacing="1" w:line="285" w:lineRule="atLeast"/>
        <w:jc w:val="left"/>
        <w:rPr>
          <w:ins w:id="29" w:author="Unknown"/>
          <w:rFonts w:ascii="Arial" w:eastAsia="宋体" w:hAnsi="Arial" w:cs="Arial"/>
          <w:color w:val="000000"/>
          <w:kern w:val="0"/>
          <w:sz w:val="18"/>
          <w:szCs w:val="18"/>
        </w:rPr>
      </w:pPr>
      <w:ins w:id="30" w:author="Unknown">
        <w:r w:rsidRPr="007E21D7">
          <w:rPr>
            <w:rFonts w:ascii="Arial" w:eastAsia="宋体" w:hAnsi="Arial" w:cs="Arial"/>
            <w:color w:val="000000"/>
            <w:kern w:val="0"/>
            <w:sz w:val="18"/>
            <w:szCs w:val="18"/>
          </w:rPr>
          <w:t>Adding this image on the original rendering we get this result:</w:t>
        </w:r>
      </w:ins>
    </w:p>
    <w:p w:rsidR="007E21D7" w:rsidRPr="007E21D7" w:rsidRDefault="007E21D7" w:rsidP="007E21D7">
      <w:pPr>
        <w:widowControl/>
        <w:shd w:val="clear" w:color="auto" w:fill="FFFFFF"/>
        <w:spacing w:line="285" w:lineRule="atLeast"/>
        <w:jc w:val="left"/>
        <w:rPr>
          <w:ins w:id="31" w:author="Unknown"/>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4876800" cy="2438400"/>
            <wp:effectExtent l="19050" t="0" r="0" b="0"/>
            <wp:docPr id="15" name="图片 15" descr="screen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_final.jpg"/>
                    <pic:cNvPicPr>
                      <a:picLocks noChangeAspect="1" noChangeArrowheads="1"/>
                    </pic:cNvPicPr>
                  </pic:nvPicPr>
                  <pic:blipFill>
                    <a:blip r:embed="rId22"/>
                    <a:srcRect/>
                    <a:stretch>
                      <a:fillRect/>
                    </a:stretch>
                  </pic:blipFill>
                  <pic:spPr bwMode="auto">
                    <a:xfrm>
                      <a:off x="0" y="0"/>
                      <a:ext cx="4876800" cy="2438400"/>
                    </a:xfrm>
                    <a:prstGeom prst="rect">
                      <a:avLst/>
                    </a:prstGeom>
                    <a:noFill/>
                    <a:ln w="9525">
                      <a:noFill/>
                      <a:miter lim="800000"/>
                      <a:headEnd/>
                      <a:tailEnd/>
                    </a:ln>
                  </pic:spPr>
                </pic:pic>
              </a:graphicData>
            </a:graphic>
          </wp:inline>
        </w:drawing>
      </w:r>
    </w:p>
    <w:p w:rsidR="007E21D7" w:rsidRPr="007E21D7" w:rsidRDefault="007E21D7" w:rsidP="007E21D7">
      <w:pPr>
        <w:widowControl/>
        <w:shd w:val="clear" w:color="auto" w:fill="FFFFFF"/>
        <w:spacing w:before="100" w:beforeAutospacing="1" w:after="100" w:afterAutospacing="1" w:line="285" w:lineRule="atLeast"/>
        <w:jc w:val="left"/>
        <w:rPr>
          <w:ins w:id="32" w:author="Unknown"/>
          <w:rFonts w:ascii="Arial" w:eastAsia="宋体" w:hAnsi="Arial" w:cs="Arial"/>
          <w:color w:val="000000"/>
          <w:kern w:val="0"/>
          <w:sz w:val="18"/>
          <w:szCs w:val="18"/>
        </w:rPr>
      </w:pPr>
      <w:ins w:id="33" w:author="Unknown">
        <w:r w:rsidRPr="007E21D7">
          <w:rPr>
            <w:rFonts w:ascii="Arial" w:eastAsia="宋体" w:hAnsi="Arial" w:cs="Arial"/>
            <w:color w:val="000000"/>
            <w:kern w:val="0"/>
            <w:sz w:val="18"/>
            <w:szCs w:val="18"/>
          </w:rPr>
          <w:lastRenderedPageBreak/>
          <w:t>I really think that the result speaks for itself! The blooming really got impressive and powerful. The fun thing is that we got this result by using less GPU horse power since we are blurring smaller textures!</w:t>
        </w:r>
      </w:ins>
    </w:p>
    <w:p w:rsidR="007E21D7" w:rsidRPr="007E21D7" w:rsidRDefault="007E21D7" w:rsidP="007E21D7">
      <w:pPr>
        <w:widowControl/>
        <w:shd w:val="clear" w:color="auto" w:fill="FFFFFF"/>
        <w:spacing w:before="100" w:beforeAutospacing="1" w:after="100" w:afterAutospacing="1" w:line="285" w:lineRule="atLeast"/>
        <w:jc w:val="left"/>
        <w:rPr>
          <w:ins w:id="34" w:author="Unknown"/>
          <w:rFonts w:ascii="Arial" w:eastAsia="宋体" w:hAnsi="Arial" w:cs="Arial"/>
          <w:color w:val="000000"/>
          <w:kern w:val="0"/>
          <w:sz w:val="18"/>
          <w:szCs w:val="18"/>
        </w:rPr>
      </w:pPr>
      <w:ins w:id="35" w:author="Unknown">
        <w:r w:rsidRPr="007E21D7">
          <w:rPr>
            <w:rFonts w:ascii="Arial" w:eastAsia="宋体" w:hAnsi="Arial" w:cs="Arial"/>
            <w:color w:val="000000"/>
            <w:kern w:val="0"/>
            <w:sz w:val="18"/>
            <w:szCs w:val="18"/>
          </w:rPr>
          <w:t>I would also like to point out that this method gives very good results for LDR rendering, too. This is due to the fact that you can get wide bloom even from a constrained 0.0 to 1.0 range of colors, that would otherwise fade easily.</w:t>
        </w:r>
      </w:ins>
    </w:p>
    <w:p w:rsidR="007E21D7" w:rsidRPr="007E21D7" w:rsidRDefault="007E21D7" w:rsidP="007E21D7">
      <w:pPr>
        <w:widowControl/>
        <w:shd w:val="clear" w:color="auto" w:fill="FFFFFF"/>
        <w:spacing w:before="100" w:beforeAutospacing="1" w:after="100" w:afterAutospacing="1" w:line="285" w:lineRule="atLeast"/>
        <w:jc w:val="left"/>
        <w:rPr>
          <w:ins w:id="36" w:author="Unknown"/>
          <w:rFonts w:ascii="Arial" w:eastAsia="宋体" w:hAnsi="Arial" w:cs="Arial"/>
          <w:color w:val="000000"/>
          <w:kern w:val="0"/>
          <w:sz w:val="18"/>
          <w:szCs w:val="18"/>
        </w:rPr>
      </w:pPr>
      <w:ins w:id="37" w:author="Unknown">
        <w:r w:rsidRPr="007E21D7">
          <w:rPr>
            <w:rFonts w:ascii="Arial" w:eastAsia="宋体" w:hAnsi="Arial" w:cs="Arial"/>
            <w:color w:val="000000"/>
            <w:kern w:val="0"/>
            <w:sz w:val="18"/>
            <w:szCs w:val="18"/>
          </w:rPr>
          <w:t>Hope you will find this useful and if you need any specific implementation details just ask!!</w:t>
        </w:r>
      </w:ins>
    </w:p>
    <w:p w:rsidR="007E21D7" w:rsidRPr="007E21D7" w:rsidRDefault="007E21D7" w:rsidP="007E21D7">
      <w:pPr>
        <w:widowControl/>
        <w:shd w:val="clear" w:color="auto" w:fill="FFFFFF"/>
        <w:spacing w:before="100" w:beforeAutospacing="1" w:after="100" w:afterAutospacing="1" w:line="285" w:lineRule="atLeast"/>
        <w:jc w:val="left"/>
        <w:rPr>
          <w:ins w:id="38" w:author="Unknown"/>
          <w:rFonts w:ascii="Arial" w:eastAsia="宋体" w:hAnsi="Arial" w:cs="Arial"/>
          <w:color w:val="000000"/>
          <w:kern w:val="0"/>
          <w:sz w:val="18"/>
          <w:szCs w:val="18"/>
        </w:rPr>
      </w:pPr>
      <w:ins w:id="39" w:author="Unknown">
        <w:r w:rsidRPr="007E21D7">
          <w:rPr>
            <w:rFonts w:ascii="Arial" w:eastAsia="宋体" w:hAnsi="Arial" w:cs="Arial"/>
            <w:b/>
            <w:bCs/>
            <w:color w:val="000000"/>
            <w:kern w:val="0"/>
            <w:sz w:val="18"/>
            <w:szCs w:val="18"/>
          </w:rPr>
          <w:t>If you liked this article </w:t>
        </w:r>
        <w:r w:rsidRPr="007E21D7">
          <w:rPr>
            <w:rFonts w:ascii="Arial" w:eastAsia="宋体" w:hAnsi="Arial" w:cs="Arial"/>
            <w:b/>
            <w:bCs/>
            <w:color w:val="000000"/>
            <w:kern w:val="0"/>
            <w:sz w:val="18"/>
            <w:szCs w:val="18"/>
          </w:rPr>
          <w:fldChar w:fldCharType="begin"/>
        </w:r>
        <w:r w:rsidRPr="007E21D7">
          <w:rPr>
            <w:rFonts w:ascii="Arial" w:eastAsia="宋体" w:hAnsi="Arial" w:cs="Arial"/>
            <w:b/>
            <w:bCs/>
            <w:color w:val="000000"/>
            <w:kern w:val="0"/>
            <w:sz w:val="18"/>
            <w:szCs w:val="18"/>
          </w:rPr>
          <w:instrText xml:space="preserve"> HYPERLINK "http://digg.com/programming/How_to_do_good_bloom_for_HDR_rendering" </w:instrText>
        </w:r>
        <w:r w:rsidRPr="007E21D7">
          <w:rPr>
            <w:rFonts w:ascii="Arial" w:eastAsia="宋体" w:hAnsi="Arial" w:cs="Arial"/>
            <w:b/>
            <w:bCs/>
            <w:color w:val="000000"/>
            <w:kern w:val="0"/>
            <w:sz w:val="18"/>
            <w:szCs w:val="18"/>
          </w:rPr>
          <w:fldChar w:fldCharType="separate"/>
        </w:r>
        <w:r w:rsidRPr="007E21D7">
          <w:rPr>
            <w:rFonts w:ascii="Arial" w:eastAsia="宋体" w:hAnsi="Arial" w:cs="Arial"/>
            <w:b/>
            <w:bCs/>
            <w:color w:val="133257"/>
            <w:kern w:val="0"/>
            <w:sz w:val="18"/>
            <w:u w:val="single"/>
          </w:rPr>
          <w:t>DIGG IT!!!</w:t>
        </w:r>
        <w:r w:rsidRPr="007E21D7">
          <w:rPr>
            <w:rFonts w:ascii="Arial" w:eastAsia="宋体" w:hAnsi="Arial" w:cs="Arial"/>
            <w:b/>
            <w:bCs/>
            <w:color w:val="000000"/>
            <w:kern w:val="0"/>
            <w:sz w:val="18"/>
            <w:szCs w:val="18"/>
          </w:rPr>
          <w:fldChar w:fldCharType="end"/>
        </w:r>
        <w:r w:rsidRPr="007E21D7">
          <w:rPr>
            <w:rFonts w:ascii="Arial" w:eastAsia="宋体" w:hAnsi="Arial" w:cs="Arial"/>
            <w:color w:val="000000"/>
            <w:kern w:val="0"/>
            <w:sz w:val="18"/>
            <w:szCs w:val="18"/>
          </w:rPr>
          <w:br/>
        </w:r>
        <w:r w:rsidRPr="007E21D7">
          <w:rPr>
            <w:rFonts w:ascii="Arial" w:eastAsia="宋体" w:hAnsi="Arial" w:cs="Arial"/>
            <w:b/>
            <w:bCs/>
            <w:color w:val="000000"/>
            <w:kern w:val="0"/>
            <w:sz w:val="18"/>
            <w:szCs w:val="18"/>
          </w:rPr>
          <w:t>If you liked this article </w:t>
        </w:r>
        <w:r w:rsidRPr="007E21D7">
          <w:rPr>
            <w:rFonts w:ascii="Arial" w:eastAsia="宋体" w:hAnsi="Arial" w:cs="Arial"/>
            <w:b/>
            <w:bCs/>
            <w:color w:val="000000"/>
            <w:kern w:val="0"/>
            <w:sz w:val="18"/>
            <w:szCs w:val="18"/>
          </w:rPr>
          <w:fldChar w:fldCharType="begin"/>
        </w:r>
        <w:r w:rsidRPr="007E21D7">
          <w:rPr>
            <w:rFonts w:ascii="Arial" w:eastAsia="宋体" w:hAnsi="Arial" w:cs="Arial"/>
            <w:b/>
            <w:bCs/>
            <w:color w:val="000000"/>
            <w:kern w:val="0"/>
            <w:sz w:val="18"/>
            <w:szCs w:val="18"/>
          </w:rPr>
          <w:instrText xml:space="preserve"> HYPERLINK "http://www.devbump.com/story.php?title=How-to-do-good-bloom-HDR-rendering" </w:instrText>
        </w:r>
        <w:r w:rsidRPr="007E21D7">
          <w:rPr>
            <w:rFonts w:ascii="Arial" w:eastAsia="宋体" w:hAnsi="Arial" w:cs="Arial"/>
            <w:b/>
            <w:bCs/>
            <w:color w:val="000000"/>
            <w:kern w:val="0"/>
            <w:sz w:val="18"/>
            <w:szCs w:val="18"/>
          </w:rPr>
          <w:fldChar w:fldCharType="separate"/>
        </w:r>
        <w:r w:rsidRPr="007E21D7">
          <w:rPr>
            <w:rFonts w:ascii="Arial" w:eastAsia="宋体" w:hAnsi="Arial" w:cs="Arial"/>
            <w:b/>
            <w:bCs/>
            <w:color w:val="133257"/>
            <w:kern w:val="0"/>
            <w:sz w:val="18"/>
            <w:u w:val="single"/>
          </w:rPr>
          <w:t>BUMP IT!!!</w:t>
        </w:r>
        <w:r w:rsidRPr="007E21D7">
          <w:rPr>
            <w:rFonts w:ascii="Arial" w:eastAsia="宋体" w:hAnsi="Arial" w:cs="Arial"/>
            <w:b/>
            <w:bCs/>
            <w:color w:val="000000"/>
            <w:kern w:val="0"/>
            <w:sz w:val="18"/>
            <w:szCs w:val="18"/>
          </w:rPr>
          <w:fldChar w:fldCharType="end"/>
        </w:r>
      </w:ins>
    </w:p>
    <w:p w:rsidR="007E21D7" w:rsidRPr="007E21D7" w:rsidRDefault="007E21D7" w:rsidP="007E21D7">
      <w:pPr>
        <w:widowControl/>
        <w:shd w:val="clear" w:color="auto" w:fill="FFFFFF"/>
        <w:spacing w:before="100" w:beforeAutospacing="1" w:after="100" w:afterAutospacing="1" w:line="285" w:lineRule="atLeast"/>
        <w:jc w:val="left"/>
        <w:rPr>
          <w:ins w:id="40" w:author="Unknown"/>
          <w:rFonts w:ascii="Arial" w:eastAsia="宋体" w:hAnsi="Arial" w:cs="Arial"/>
          <w:color w:val="000000"/>
          <w:kern w:val="0"/>
          <w:sz w:val="18"/>
          <w:szCs w:val="18"/>
        </w:rPr>
      </w:pPr>
      <w:ins w:id="41" w:author="Unknown">
        <w:r w:rsidRPr="007E21D7">
          <w:rPr>
            <w:rFonts w:ascii="Arial" w:eastAsia="宋体" w:hAnsi="Arial" w:cs="Arial"/>
            <w:color w:val="000000"/>
            <w:kern w:val="0"/>
            <w:sz w:val="18"/>
            <w:szCs w:val="18"/>
          </w:rPr>
          <w:t>hdr, opengl, direct3d, bloom, post process, effects, 3d, graphics, sylphis3d</w:t>
        </w:r>
      </w:ins>
    </w:p>
    <w:p w:rsidR="00000000" w:rsidRDefault="007E21D7" w:rsidP="007E21D7">
      <w:pPr>
        <w:rPr>
          <w:rFonts w:ascii="Arial" w:eastAsia="宋体" w:hAnsi="Arial" w:cs="Arial" w:hint="eastAsia"/>
          <w:color w:val="000000"/>
          <w:kern w:val="0"/>
          <w:sz w:val="18"/>
          <w:szCs w:val="18"/>
          <w:shd w:val="clear" w:color="auto" w:fill="FFFFFF"/>
        </w:rPr>
      </w:pPr>
      <w:ins w:id="42" w:author="Unknown">
        <w:r w:rsidRPr="007E21D7">
          <w:rPr>
            <w:rFonts w:ascii="Arial" w:eastAsia="宋体" w:hAnsi="Arial" w:cs="Arial"/>
            <w:color w:val="000000"/>
            <w:kern w:val="0"/>
            <w:sz w:val="18"/>
            <w:szCs w:val="18"/>
            <w:shd w:val="clear" w:color="auto" w:fill="FFFFFF"/>
          </w:rPr>
          <w:t>(Visited 11,753 times, 14 visits today)</w:t>
        </w:r>
      </w:ins>
    </w:p>
    <w:p w:rsidR="007E21D7" w:rsidRDefault="007E21D7" w:rsidP="007E21D7">
      <w:pPr>
        <w:rPr>
          <w:rFonts w:ascii="Arial" w:eastAsia="宋体" w:hAnsi="Arial" w:cs="Arial" w:hint="eastAsia"/>
          <w:color w:val="000000"/>
          <w:kern w:val="0"/>
          <w:sz w:val="18"/>
          <w:szCs w:val="18"/>
          <w:shd w:val="clear" w:color="auto" w:fill="FFFFFF"/>
        </w:rPr>
      </w:pPr>
    </w:p>
    <w:p w:rsidR="007E21D7" w:rsidRDefault="007E21D7" w:rsidP="007E21D7">
      <w:pPr>
        <w:rPr>
          <w:rFonts w:hint="eastAsia"/>
        </w:rPr>
      </w:pPr>
      <w:hyperlink r:id="rId23" w:history="1">
        <w:r w:rsidRPr="00A56F0B">
          <w:rPr>
            <w:rStyle w:val="a6"/>
          </w:rPr>
          <w:t>http://kalogirou.net/2006/05/20/how-to-do-good-bloom-for-hdr-rendering/</w:t>
        </w:r>
      </w:hyperlink>
    </w:p>
    <w:p w:rsidR="007E21D7" w:rsidRDefault="007E21D7" w:rsidP="007E21D7"/>
    <w:sectPr w:rsidR="007E21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B7E" w:rsidRDefault="00737B7E" w:rsidP="007E21D7">
      <w:r>
        <w:separator/>
      </w:r>
    </w:p>
  </w:endnote>
  <w:endnote w:type="continuationSeparator" w:id="1">
    <w:p w:rsidR="00737B7E" w:rsidRDefault="00737B7E" w:rsidP="007E21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B7E" w:rsidRDefault="00737B7E" w:rsidP="007E21D7">
      <w:r>
        <w:separator/>
      </w:r>
    </w:p>
  </w:footnote>
  <w:footnote w:type="continuationSeparator" w:id="1">
    <w:p w:rsidR="00737B7E" w:rsidRDefault="00737B7E" w:rsidP="007E21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62E2F"/>
    <w:multiLevelType w:val="multilevel"/>
    <w:tmpl w:val="E8EA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1047F"/>
    <w:multiLevelType w:val="multilevel"/>
    <w:tmpl w:val="7ADE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21D7"/>
    <w:rsid w:val="00737B7E"/>
    <w:rsid w:val="007E21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E21D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E21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E21D7"/>
    <w:rPr>
      <w:sz w:val="18"/>
      <w:szCs w:val="18"/>
    </w:rPr>
  </w:style>
  <w:style w:type="paragraph" w:styleId="a4">
    <w:name w:val="footer"/>
    <w:basedOn w:val="a"/>
    <w:link w:val="Char0"/>
    <w:uiPriority w:val="99"/>
    <w:semiHidden/>
    <w:unhideWhenUsed/>
    <w:rsid w:val="007E21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E21D7"/>
    <w:rPr>
      <w:sz w:val="18"/>
      <w:szCs w:val="18"/>
    </w:rPr>
  </w:style>
  <w:style w:type="character" w:customStyle="1" w:styleId="2Char">
    <w:name w:val="标题 2 Char"/>
    <w:basedOn w:val="a0"/>
    <w:link w:val="2"/>
    <w:uiPriority w:val="9"/>
    <w:rsid w:val="007E21D7"/>
    <w:rPr>
      <w:rFonts w:ascii="宋体" w:eastAsia="宋体" w:hAnsi="宋体" w:cs="宋体"/>
      <w:b/>
      <w:bCs/>
      <w:kern w:val="0"/>
      <w:sz w:val="36"/>
      <w:szCs w:val="36"/>
    </w:rPr>
  </w:style>
  <w:style w:type="paragraph" w:styleId="a5">
    <w:name w:val="Normal (Web)"/>
    <w:basedOn w:val="a"/>
    <w:uiPriority w:val="99"/>
    <w:semiHidden/>
    <w:unhideWhenUsed/>
    <w:rsid w:val="007E21D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E21D7"/>
  </w:style>
  <w:style w:type="character" w:styleId="a6">
    <w:name w:val="Hyperlink"/>
    <w:basedOn w:val="a0"/>
    <w:uiPriority w:val="99"/>
    <w:unhideWhenUsed/>
    <w:rsid w:val="007E21D7"/>
    <w:rPr>
      <w:color w:val="0000FF"/>
      <w:u w:val="single"/>
    </w:rPr>
  </w:style>
  <w:style w:type="character" w:styleId="a7">
    <w:name w:val="Strong"/>
    <w:basedOn w:val="a0"/>
    <w:uiPriority w:val="22"/>
    <w:qFormat/>
    <w:rsid w:val="007E21D7"/>
    <w:rPr>
      <w:b/>
      <w:bCs/>
    </w:rPr>
  </w:style>
  <w:style w:type="character" w:styleId="a8">
    <w:name w:val="Emphasis"/>
    <w:basedOn w:val="a0"/>
    <w:uiPriority w:val="20"/>
    <w:qFormat/>
    <w:rsid w:val="007E21D7"/>
    <w:rPr>
      <w:i/>
      <w:iCs/>
    </w:rPr>
  </w:style>
  <w:style w:type="paragraph" w:styleId="a9">
    <w:name w:val="Balloon Text"/>
    <w:basedOn w:val="a"/>
    <w:link w:val="Char1"/>
    <w:uiPriority w:val="99"/>
    <w:semiHidden/>
    <w:unhideWhenUsed/>
    <w:rsid w:val="007E21D7"/>
    <w:rPr>
      <w:sz w:val="18"/>
      <w:szCs w:val="18"/>
    </w:rPr>
  </w:style>
  <w:style w:type="character" w:customStyle="1" w:styleId="Char1">
    <w:name w:val="批注框文本 Char"/>
    <w:basedOn w:val="a0"/>
    <w:link w:val="a9"/>
    <w:uiPriority w:val="99"/>
    <w:semiHidden/>
    <w:rsid w:val="007E21D7"/>
    <w:rPr>
      <w:sz w:val="18"/>
      <w:szCs w:val="18"/>
    </w:rPr>
  </w:style>
  <w:style w:type="paragraph" w:styleId="aa">
    <w:name w:val="Document Map"/>
    <w:basedOn w:val="a"/>
    <w:link w:val="Char2"/>
    <w:uiPriority w:val="99"/>
    <w:semiHidden/>
    <w:unhideWhenUsed/>
    <w:rsid w:val="007E21D7"/>
    <w:rPr>
      <w:rFonts w:ascii="宋体" w:eastAsia="宋体"/>
      <w:sz w:val="18"/>
      <w:szCs w:val="18"/>
    </w:rPr>
  </w:style>
  <w:style w:type="character" w:customStyle="1" w:styleId="Char2">
    <w:name w:val="文档结构图 Char"/>
    <w:basedOn w:val="a0"/>
    <w:link w:val="aa"/>
    <w:uiPriority w:val="99"/>
    <w:semiHidden/>
    <w:rsid w:val="007E21D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706298955">
      <w:bodyDiv w:val="1"/>
      <w:marLeft w:val="0"/>
      <w:marRight w:val="0"/>
      <w:marTop w:val="0"/>
      <w:marBottom w:val="0"/>
      <w:divBdr>
        <w:top w:val="none" w:sz="0" w:space="0" w:color="auto"/>
        <w:left w:val="none" w:sz="0" w:space="0" w:color="auto"/>
        <w:bottom w:val="none" w:sz="0" w:space="0" w:color="auto"/>
        <w:right w:val="none" w:sz="0" w:space="0" w:color="auto"/>
      </w:divBdr>
      <w:divsChild>
        <w:div w:id="2073186715">
          <w:marLeft w:val="0"/>
          <w:marRight w:val="0"/>
          <w:marTop w:val="0"/>
          <w:marBottom w:val="0"/>
          <w:divBdr>
            <w:top w:val="none" w:sz="0" w:space="0" w:color="auto"/>
            <w:left w:val="none" w:sz="0" w:space="0" w:color="auto"/>
            <w:bottom w:val="none" w:sz="0" w:space="0" w:color="auto"/>
            <w:right w:val="none" w:sz="0" w:space="0" w:color="auto"/>
          </w:divBdr>
        </w:div>
        <w:div w:id="1067919373">
          <w:marLeft w:val="0"/>
          <w:marRight w:val="0"/>
          <w:marTop w:val="0"/>
          <w:marBottom w:val="0"/>
          <w:divBdr>
            <w:top w:val="none" w:sz="0" w:space="0" w:color="auto"/>
            <w:left w:val="none" w:sz="0" w:space="0" w:color="auto"/>
            <w:bottom w:val="none" w:sz="0" w:space="0" w:color="auto"/>
            <w:right w:val="none" w:sz="0" w:space="0" w:color="auto"/>
          </w:divBdr>
        </w:div>
        <w:div w:id="297687549">
          <w:marLeft w:val="0"/>
          <w:marRight w:val="0"/>
          <w:marTop w:val="0"/>
          <w:marBottom w:val="0"/>
          <w:divBdr>
            <w:top w:val="none" w:sz="0" w:space="0" w:color="auto"/>
            <w:left w:val="none" w:sz="0" w:space="0" w:color="auto"/>
            <w:bottom w:val="none" w:sz="0" w:space="0" w:color="auto"/>
            <w:right w:val="none" w:sz="0" w:space="0" w:color="auto"/>
          </w:divBdr>
        </w:div>
        <w:div w:id="1631082923">
          <w:marLeft w:val="0"/>
          <w:marRight w:val="0"/>
          <w:marTop w:val="0"/>
          <w:marBottom w:val="0"/>
          <w:divBdr>
            <w:top w:val="none" w:sz="0" w:space="0" w:color="auto"/>
            <w:left w:val="none" w:sz="0" w:space="0" w:color="auto"/>
            <w:bottom w:val="none" w:sz="0" w:space="0" w:color="auto"/>
            <w:right w:val="none" w:sz="0" w:space="0" w:color="auto"/>
          </w:divBdr>
        </w:div>
        <w:div w:id="526453640">
          <w:marLeft w:val="0"/>
          <w:marRight w:val="0"/>
          <w:marTop w:val="0"/>
          <w:marBottom w:val="0"/>
          <w:divBdr>
            <w:top w:val="none" w:sz="0" w:space="0" w:color="auto"/>
            <w:left w:val="none" w:sz="0" w:space="0" w:color="auto"/>
            <w:bottom w:val="none" w:sz="0" w:space="0" w:color="auto"/>
            <w:right w:val="none" w:sz="0" w:space="0" w:color="auto"/>
          </w:divBdr>
        </w:div>
        <w:div w:id="1706056027">
          <w:marLeft w:val="0"/>
          <w:marRight w:val="0"/>
          <w:marTop w:val="0"/>
          <w:marBottom w:val="0"/>
          <w:divBdr>
            <w:top w:val="none" w:sz="0" w:space="0" w:color="auto"/>
            <w:left w:val="none" w:sz="0" w:space="0" w:color="auto"/>
            <w:bottom w:val="none" w:sz="0" w:space="0" w:color="auto"/>
            <w:right w:val="none" w:sz="0" w:space="0" w:color="auto"/>
          </w:divBdr>
        </w:div>
        <w:div w:id="348683331">
          <w:marLeft w:val="0"/>
          <w:marRight w:val="0"/>
          <w:marTop w:val="0"/>
          <w:marBottom w:val="0"/>
          <w:divBdr>
            <w:top w:val="none" w:sz="0" w:space="0" w:color="auto"/>
            <w:left w:val="none" w:sz="0" w:space="0" w:color="auto"/>
            <w:bottom w:val="none" w:sz="0" w:space="0" w:color="auto"/>
            <w:right w:val="none" w:sz="0" w:space="0" w:color="auto"/>
          </w:divBdr>
        </w:div>
        <w:div w:id="1145390034">
          <w:marLeft w:val="0"/>
          <w:marRight w:val="0"/>
          <w:marTop w:val="0"/>
          <w:marBottom w:val="0"/>
          <w:divBdr>
            <w:top w:val="none" w:sz="0" w:space="0" w:color="auto"/>
            <w:left w:val="none" w:sz="0" w:space="0" w:color="auto"/>
            <w:bottom w:val="none" w:sz="0" w:space="0" w:color="auto"/>
            <w:right w:val="none" w:sz="0" w:space="0" w:color="auto"/>
          </w:divBdr>
        </w:div>
        <w:div w:id="1488939397">
          <w:marLeft w:val="0"/>
          <w:marRight w:val="0"/>
          <w:marTop w:val="0"/>
          <w:marBottom w:val="0"/>
          <w:divBdr>
            <w:top w:val="none" w:sz="0" w:space="0" w:color="auto"/>
            <w:left w:val="none" w:sz="0" w:space="0" w:color="auto"/>
            <w:bottom w:val="none" w:sz="0" w:space="0" w:color="auto"/>
            <w:right w:val="none" w:sz="0" w:space="0" w:color="auto"/>
          </w:divBdr>
        </w:div>
        <w:div w:id="869613947">
          <w:marLeft w:val="0"/>
          <w:marRight w:val="0"/>
          <w:marTop w:val="0"/>
          <w:marBottom w:val="0"/>
          <w:divBdr>
            <w:top w:val="none" w:sz="0" w:space="0" w:color="auto"/>
            <w:left w:val="none" w:sz="0" w:space="0" w:color="auto"/>
            <w:bottom w:val="none" w:sz="0" w:space="0" w:color="auto"/>
            <w:right w:val="none" w:sz="0" w:space="0" w:color="auto"/>
          </w:divBdr>
        </w:div>
        <w:div w:id="957834472">
          <w:marLeft w:val="0"/>
          <w:marRight w:val="0"/>
          <w:marTop w:val="0"/>
          <w:marBottom w:val="0"/>
          <w:divBdr>
            <w:top w:val="none" w:sz="0" w:space="0" w:color="auto"/>
            <w:left w:val="none" w:sz="0" w:space="0" w:color="auto"/>
            <w:bottom w:val="none" w:sz="0" w:space="0" w:color="auto"/>
            <w:right w:val="none" w:sz="0" w:space="0" w:color="auto"/>
          </w:divBdr>
        </w:div>
        <w:div w:id="1011566968">
          <w:marLeft w:val="0"/>
          <w:marRight w:val="0"/>
          <w:marTop w:val="0"/>
          <w:marBottom w:val="0"/>
          <w:divBdr>
            <w:top w:val="none" w:sz="0" w:space="0" w:color="auto"/>
            <w:left w:val="none" w:sz="0" w:space="0" w:color="auto"/>
            <w:bottom w:val="none" w:sz="0" w:space="0" w:color="auto"/>
            <w:right w:val="none" w:sz="0" w:space="0" w:color="auto"/>
          </w:divBdr>
        </w:div>
        <w:div w:id="387997246">
          <w:marLeft w:val="0"/>
          <w:marRight w:val="0"/>
          <w:marTop w:val="0"/>
          <w:marBottom w:val="0"/>
          <w:divBdr>
            <w:top w:val="none" w:sz="0" w:space="0" w:color="auto"/>
            <w:left w:val="none" w:sz="0" w:space="0" w:color="auto"/>
            <w:bottom w:val="none" w:sz="0" w:space="0" w:color="auto"/>
            <w:right w:val="none" w:sz="0" w:space="0" w:color="auto"/>
          </w:divBdr>
        </w:div>
        <w:div w:id="470369166">
          <w:marLeft w:val="0"/>
          <w:marRight w:val="0"/>
          <w:marTop w:val="0"/>
          <w:marBottom w:val="0"/>
          <w:divBdr>
            <w:top w:val="none" w:sz="0" w:space="0" w:color="auto"/>
            <w:left w:val="none" w:sz="0" w:space="0" w:color="auto"/>
            <w:bottom w:val="none" w:sz="0" w:space="0" w:color="auto"/>
            <w:right w:val="none" w:sz="0" w:space="0" w:color="auto"/>
          </w:divBdr>
        </w:div>
        <w:div w:id="68278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sylphis3d.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kalogirou.net/2006/05/20/how-to-do-good-bloom-for-hdr-renderin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dc:creator>
  <cp:keywords/>
  <dc:description/>
  <cp:lastModifiedBy>Micheal</cp:lastModifiedBy>
  <cp:revision>2</cp:revision>
  <dcterms:created xsi:type="dcterms:W3CDTF">2013-08-03T02:48:00Z</dcterms:created>
  <dcterms:modified xsi:type="dcterms:W3CDTF">2013-08-03T02:48:00Z</dcterms:modified>
</cp:coreProperties>
</file>